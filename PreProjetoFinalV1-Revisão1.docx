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2" w:name="_Toc420723208"/>
            <w:bookmarkStart w:id="3" w:name="_Toc482682369"/>
            <w:bookmarkStart w:id="4" w:name="_Toc54164903"/>
            <w:bookmarkStart w:id="5" w:name="_Toc54165663"/>
            <w:bookmarkStart w:id="6" w:name="_Toc54169315"/>
            <w:bookmarkStart w:id="7" w:name="_Toc96347419"/>
            <w:bookmarkStart w:id="8" w:name="_Toc96357709"/>
            <w:bookmarkStart w:id="9" w:name="_Toc96491849"/>
            <w:bookmarkStart w:id="10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65601841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141070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 </w:t>
            </w:r>
            <w:r w:rsidR="00141070">
              <w:rPr>
                <w:rStyle w:val="Nmerodepgina"/>
              </w:rPr>
              <w:t xml:space="preserve">x </w:t>
            </w:r>
            <w:r>
              <w:rPr>
                <w:rStyle w:val="Nmerodepgina"/>
              </w:rPr>
              <w:t>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76BC33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2023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2EF8CD33" w:rsidR="002B0EDC" w:rsidRPr="00B00E04" w:rsidRDefault="00141070" w:rsidP="001E682E">
      <w:pPr>
        <w:pStyle w:val="TF-TTULO"/>
      </w:pPr>
      <w:r>
        <w:rPr>
          <w:rFonts w:ascii="Calibri" w:hAnsi="Calibri" w:cs="Calibri"/>
          <w:lang w:eastAsia="en-US"/>
        </w:rPr>
        <w:t>ASSISTENTE DE ATUALIZAÇÃO DE PROJETOS ANGULAR</w:t>
      </w:r>
    </w:p>
    <w:p w14:paraId="0AA923EA" w14:textId="04994DC4" w:rsidR="001E682E" w:rsidRPr="00141070" w:rsidRDefault="00141070" w:rsidP="00752038">
      <w:pPr>
        <w:pStyle w:val="TF-AUTOR0"/>
        <w:rPr>
          <w:lang w:val="en-GB"/>
        </w:rPr>
      </w:pPr>
      <w:r w:rsidRPr="00141070">
        <w:rPr>
          <w:lang w:val="en-GB"/>
        </w:rPr>
        <w:t>Nathan Reikdal Cervieri</w:t>
      </w:r>
    </w:p>
    <w:p w14:paraId="15D37EA2" w14:textId="2604AFE7" w:rsidR="001E682E" w:rsidRPr="00141070" w:rsidRDefault="00141070" w:rsidP="001E682E">
      <w:pPr>
        <w:pStyle w:val="TF-AUTOR0"/>
        <w:rPr>
          <w:lang w:val="en-GB"/>
        </w:rPr>
      </w:pPr>
      <w:r w:rsidRPr="00141070">
        <w:rPr>
          <w:lang w:val="en-GB"/>
        </w:rPr>
        <w:t>Marcel Hu</w:t>
      </w:r>
      <w:r>
        <w:rPr>
          <w:lang w:val="en-GB"/>
        </w:rPr>
        <w:t>go</w:t>
      </w:r>
    </w:p>
    <w:p w14:paraId="401C6CA4" w14:textId="207652DB" w:rsidR="00F255FC" w:rsidRPr="007D10F2" w:rsidRDefault="00F255FC" w:rsidP="002A494D">
      <w:pPr>
        <w:pStyle w:val="Ttulo1"/>
      </w:pPr>
      <w:r w:rsidRPr="007D10F2">
        <w:t xml:space="preserve">Introdução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2432E4AA" w14:textId="5F477DC9" w:rsidR="00C73C09" w:rsidRDefault="00C73C09" w:rsidP="003D398C">
      <w:pPr>
        <w:pStyle w:val="TF-TEXTO"/>
      </w:pPr>
      <w:r>
        <w:t xml:space="preserve">No cenário da internet é impossível determinar o impacto que páginas da web tem na nossa percepção da tecnologia de comunicação mundial, tudo pode ser encontrado em páginas da web. Desde conhecimentos diversos como a Wikipédia, ferramentas de pesquisa como o Google até websites de compra online como o Mercado livre e a Amazon. Websites são nossa interface de comunicação com as várias facetas do mundo online, e com isso temos a multitude de sistemas e projetos de código relevantes </w:t>
      </w:r>
      <w:r w:rsidR="000944CD">
        <w:t>a seus domínios</w:t>
      </w:r>
      <w:r>
        <w:t>.</w:t>
      </w:r>
    </w:p>
    <w:p w14:paraId="54B1659B" w14:textId="1D791D97" w:rsidR="000944CD" w:rsidRDefault="000944CD" w:rsidP="003D398C">
      <w:pPr>
        <w:pStyle w:val="TF-TEXTO"/>
      </w:pPr>
      <w:r>
        <w:t xml:space="preserve">Para facilitar o desenvolvimento de páginas da web </w:t>
      </w:r>
      <w:del w:id="11" w:author="Marcel Hugo" w:date="2023-04-17T10:51:00Z">
        <w:r w:rsidDel="003D38EB">
          <w:delText xml:space="preserve">temos </w:delText>
        </w:r>
      </w:del>
      <w:ins w:id="12" w:author="Marcel Hugo" w:date="2023-04-17T10:51:00Z">
        <w:r w:rsidR="003D38EB">
          <w:t xml:space="preserve">há </w:t>
        </w:r>
      </w:ins>
      <w:r>
        <w:t>vários frameworks de desenvolvimento</w:t>
      </w:r>
      <w:ins w:id="13" w:author="Marcel Hugo" w:date="2023-04-17T10:51:00Z">
        <w:r w:rsidR="005E2FA2">
          <w:t>. U</w:t>
        </w:r>
      </w:ins>
      <w:del w:id="14" w:author="Marcel Hugo" w:date="2023-04-17T10:51:00Z">
        <w:r w:rsidDel="005E2FA2">
          <w:delText>, u</w:delText>
        </w:r>
      </w:del>
      <w:r>
        <w:t xml:space="preserve">m deles </w:t>
      </w:r>
      <w:del w:id="15" w:author="Marcel Hugo" w:date="2023-04-17T10:51:00Z">
        <w:r w:rsidDel="005E2FA2">
          <w:delText xml:space="preserve">sendo </w:delText>
        </w:r>
      </w:del>
      <w:ins w:id="16" w:author="Marcel Hugo" w:date="2023-04-17T10:51:00Z">
        <w:r w:rsidR="005E2FA2">
          <w:t xml:space="preserve">é </w:t>
        </w:r>
      </w:ins>
      <w:r>
        <w:t>o Angular, um framework orientado a componente que prov</w:t>
      </w:r>
      <w:ins w:id="17" w:author="Marcel Hugo" w:date="2023-04-17T10:52:00Z">
        <w:r w:rsidR="005E2FA2">
          <w:t>ê</w:t>
        </w:r>
      </w:ins>
      <w:del w:id="18" w:author="Marcel Hugo" w:date="2023-04-17T10:52:00Z">
        <w:r w:rsidDel="005E2FA2">
          <w:delText>em</w:delText>
        </w:r>
      </w:del>
      <w:r>
        <w:t xml:space="preserve"> várias funcionalidades que auxiliam a criação de websites interativos, dinâmicos e escaláveis</w:t>
      </w:r>
      <w:r w:rsidR="00F81537">
        <w:t xml:space="preserve"> com esforço mínimo (ANGULAR, 2022). De acordo com uma pesquisa feita pela </w:t>
      </w:r>
      <w:del w:id="19" w:author="Marcel Hugo" w:date="2023-04-17T10:52:00Z">
        <w:r w:rsidR="00F81537" w:rsidDel="00A50EE0">
          <w:delText xml:space="preserve">companhia </w:delText>
        </w:r>
      </w:del>
      <w:ins w:id="20" w:author="Marcel Hugo" w:date="2023-04-17T10:52:00Z">
        <w:r w:rsidR="00A50EE0">
          <w:t xml:space="preserve">plataforma </w:t>
        </w:r>
      </w:ins>
      <w:r w:rsidR="00F81537">
        <w:t>StackOverflow (2022), Angular está e</w:t>
      </w:r>
      <w:r w:rsidR="00266FC1">
        <w:t>ntre</w:t>
      </w:r>
      <w:r w:rsidR="00F81537">
        <w:t xml:space="preserve"> as cinco </w:t>
      </w:r>
      <w:r w:rsidR="00266FC1">
        <w:t xml:space="preserve">ferramentas </w:t>
      </w:r>
      <w:r w:rsidR="00F81537">
        <w:t xml:space="preserve">mais utilizadas em desenvolvimento web, com </w:t>
      </w:r>
      <w:r w:rsidR="00FD1041">
        <w:t xml:space="preserve">aproximadamente </w:t>
      </w:r>
      <w:r w:rsidR="00F81537">
        <w:t>20% d</w:t>
      </w:r>
      <w:r w:rsidR="00266FC1">
        <w:t xml:space="preserve">as quase 60 mil repostas ao formulário </w:t>
      </w:r>
      <w:r w:rsidR="00FD1041">
        <w:t>já terem usado a tecnologia.</w:t>
      </w:r>
    </w:p>
    <w:p w14:paraId="4F9368A2" w14:textId="5C929135" w:rsidR="00766A54" w:rsidRDefault="00FD1041" w:rsidP="00917ED4">
      <w:pPr>
        <w:pStyle w:val="TF-TEXTO"/>
      </w:pPr>
      <w:r>
        <w:t>Porém e</w:t>
      </w:r>
      <w:r w:rsidR="00C73C09">
        <w:t>m todos</w:t>
      </w:r>
      <w:r>
        <w:t xml:space="preserve"> </w:t>
      </w:r>
      <w:r w:rsidR="00C73C09">
        <w:t>projeto</w:t>
      </w:r>
      <w:r>
        <w:t>s, independente da tecnologia,</w:t>
      </w:r>
      <w:r w:rsidR="00C73C09">
        <w:t xml:space="preserve"> existe uma </w:t>
      </w:r>
      <w:del w:id="21" w:author="Marcel Hugo" w:date="2023-04-17T10:53:00Z">
        <w:r w:rsidR="00C73C09" w:rsidDel="006E4E4E">
          <w:delText>garantia</w:delText>
        </w:r>
      </w:del>
      <w:ins w:id="22" w:author="Marcel Hugo" w:date="2023-04-17T10:53:00Z">
        <w:r w:rsidR="006E4E4E">
          <w:t>certeza</w:t>
        </w:r>
      </w:ins>
      <w:r w:rsidR="00C73C09">
        <w:t xml:space="preserve">: </w:t>
      </w:r>
      <w:del w:id="23" w:author="Marcel Hugo" w:date="2023-04-17T10:53:00Z">
        <w:r w:rsidR="000944CD" w:rsidDel="00F00884">
          <w:delText xml:space="preserve">muitos </w:delText>
        </w:r>
      </w:del>
      <w:r w:rsidR="000944CD">
        <w:t>sistemas</w:t>
      </w:r>
      <w:r w:rsidR="00C73C09">
        <w:t xml:space="preserve"> algum dia viram um “sistema legado”. </w:t>
      </w:r>
      <w:r w:rsidR="000944CD">
        <w:t>Dedeke (2012) define sistema legado como um “agregado de soluções de software, cuja linguagem, padrões, código e tecnologias pertencem a uma geração passada, ou era de inovação”, e um projeto legado possui vários problemas inerentes a sua condição, como o custo de manutenção, dificuldade de alteração e incerteza em correções.</w:t>
      </w:r>
    </w:p>
    <w:p w14:paraId="2B464795" w14:textId="3C3B73A3" w:rsidR="00EA08E0" w:rsidRDefault="00EA08E0" w:rsidP="00EA08E0">
      <w:pPr>
        <w:pStyle w:val="TF-TEXTO"/>
        <w:ind w:firstLine="0"/>
      </w:pPr>
      <w:r>
        <w:tab/>
        <w:t>O Angular, assim como outras ferramentas, funciona em um sistema de versão, onde novas versões trazem novas funcionalidades e correção de inconsistências ou problemas de segurança</w:t>
      </w:r>
      <w:r w:rsidR="00917ED4">
        <w:t>. Essas atualizações também trazem alterações que as tornam parcialmente incompatíveis com código escrito previamente</w:t>
      </w:r>
      <w:ins w:id="24" w:author="Marcel Hugo" w:date="2023-04-17T10:54:00Z">
        <w:r w:rsidR="002A254D">
          <w:t>. Assim</w:t>
        </w:r>
      </w:ins>
      <w:r>
        <w:t xml:space="preserve">, </w:t>
      </w:r>
      <w:del w:id="25" w:author="Marcel Hugo" w:date="2023-04-17T10:54:00Z">
        <w:r w:rsidR="00917ED4" w:rsidDel="002A254D">
          <w:delText>e</w:delText>
        </w:r>
        <w:r w:rsidDel="002A254D">
          <w:delText xml:space="preserve"> </w:delText>
        </w:r>
      </w:del>
      <w:r>
        <w:t xml:space="preserve">se o </w:t>
      </w:r>
      <w:del w:id="26" w:author="Marcel Hugo" w:date="2023-04-17T10:54:00Z">
        <w:r w:rsidDel="002A254D">
          <w:delText xml:space="preserve">sistema </w:delText>
        </w:r>
      </w:del>
      <w:ins w:id="27" w:author="Marcel Hugo" w:date="2023-04-17T10:54:00Z">
        <w:r w:rsidR="002A254D">
          <w:t xml:space="preserve">desenvolvedor </w:t>
        </w:r>
      </w:ins>
      <w:r>
        <w:t xml:space="preserve">que utiliza o framework não realizar o esforço para atualizar versões </w:t>
      </w:r>
      <w:ins w:id="28" w:author="Marcel Hugo" w:date="2023-04-17T10:55:00Z">
        <w:r w:rsidR="00EB43ED">
          <w:t xml:space="preserve">do sistema </w:t>
        </w:r>
      </w:ins>
      <w:r>
        <w:t>com frequência pode acabar em um estado onde o custo de atualizar todo o projeto para uma nova versão não parece valer a vantagem que as atualizações trazem. Isso é inaceitável em casos onde a falta de atualização causa falhas críticas de segurança, mas ainda pode ser complicado justificar o custo da atualização contra reescrever partes do sistema do início.</w:t>
      </w:r>
    </w:p>
    <w:p w14:paraId="28120558" w14:textId="5EDAB55D" w:rsidR="00E14332" w:rsidRDefault="00E14332" w:rsidP="003D398C">
      <w:pPr>
        <w:pStyle w:val="TF-TEXTO"/>
      </w:pPr>
      <w:commentRangeStart w:id="29"/>
      <w:r>
        <w:t xml:space="preserve">Para isso, este projeto pretende desenvolver uma ferramenta que auxilia na atualização de aplicações Angular de modo a diminuir o custo e tempo de alteração, assim como diminuir a propensão a erros que refatoração de larga </w:t>
      </w:r>
      <w:r w:rsidR="00EA08E0">
        <w:t xml:space="preserve">escala pode trazer a um projeto, através da análise </w:t>
      </w:r>
      <w:r w:rsidR="00917ED4">
        <w:t>e alteração automática dos pré-requisitos, encontrados no site que cataloga atualizações (ANGULAR, 2023),</w:t>
      </w:r>
      <w:r w:rsidR="00EA08E0">
        <w:t xml:space="preserve"> para a atualização entre versões Angular garantindo o funcionamento das funções entre a versão base e a versão alvo.</w:t>
      </w:r>
      <w:commentRangeEnd w:id="29"/>
      <w:r w:rsidR="00162C17">
        <w:rPr>
          <w:rStyle w:val="Refdecomentrio"/>
        </w:rPr>
        <w:commentReference w:id="29"/>
      </w:r>
    </w:p>
    <w:p w14:paraId="4DEEAE1F" w14:textId="5E16B1E1" w:rsidR="00F255FC" w:rsidRPr="007D10F2" w:rsidRDefault="00F255FC" w:rsidP="00FE487C">
      <w:pPr>
        <w:pStyle w:val="Ttulo2"/>
      </w:pPr>
      <w:bookmarkStart w:id="30" w:name="_Toc419598576"/>
      <w:bookmarkStart w:id="31" w:name="_Toc420721317"/>
      <w:bookmarkStart w:id="32" w:name="_Toc420721467"/>
      <w:bookmarkStart w:id="33" w:name="_Toc420721562"/>
      <w:bookmarkStart w:id="34" w:name="_Toc420721768"/>
      <w:bookmarkStart w:id="35" w:name="_Toc420723209"/>
      <w:bookmarkStart w:id="36" w:name="_Toc482682370"/>
      <w:bookmarkStart w:id="37" w:name="_Toc54164904"/>
      <w:bookmarkStart w:id="38" w:name="_Toc54165664"/>
      <w:bookmarkStart w:id="39" w:name="_Toc54169316"/>
      <w:bookmarkStart w:id="40" w:name="_Toc96347426"/>
      <w:bookmarkStart w:id="41" w:name="_Toc96357710"/>
      <w:bookmarkStart w:id="42" w:name="_Toc96491850"/>
      <w:bookmarkStart w:id="43" w:name="_Toc411603090"/>
      <w:r w:rsidRPr="007D10F2">
        <w:t>OBJETIVOS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4F77DC8C" w14:textId="5B11E955" w:rsidR="00C35E57" w:rsidRDefault="007D01B7" w:rsidP="00C35E57">
      <w:pPr>
        <w:pStyle w:val="TF-TEXTO"/>
      </w:pPr>
      <w:r w:rsidRPr="007D01B7">
        <w:t>O objetivo é simplificar o processo de atualização entre versões do framework Angular para diminuir o tempo e trabalho necessário</w:t>
      </w:r>
      <w:ins w:id="44" w:author="Marcel Hugo" w:date="2023-04-17T10:57:00Z">
        <w:r w:rsidR="00B93570">
          <w:t>s</w:t>
        </w:r>
      </w:ins>
      <w:r w:rsidRPr="007D01B7">
        <w:t xml:space="preserve"> através da automatização da análise do projeto e alterações a serem feitas</w:t>
      </w:r>
      <w:r w:rsidR="00290F8E">
        <w:t xml:space="preserve"> para adequar à nova versão</w:t>
      </w:r>
      <w:r>
        <w:t>.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02D3204E" w14:textId="4B35756A" w:rsidR="00C35E57" w:rsidRDefault="007D01B7" w:rsidP="00C35E57">
      <w:pPr>
        <w:pStyle w:val="TF-ALNEA"/>
      </w:pPr>
      <w:commentRangeStart w:id="45"/>
      <w:r>
        <w:t>analisar projetos angular</w:t>
      </w:r>
      <w:r w:rsidR="00C35E57">
        <w:t>;</w:t>
      </w:r>
      <w:commentRangeEnd w:id="45"/>
      <w:r w:rsidR="00402DBA">
        <w:rPr>
          <w:rStyle w:val="Refdecomentrio"/>
        </w:rPr>
        <w:commentReference w:id="45"/>
      </w:r>
    </w:p>
    <w:p w14:paraId="1D22C92A" w14:textId="32627CD3" w:rsidR="007D01B7" w:rsidRDefault="007D01B7" w:rsidP="00C35E57">
      <w:pPr>
        <w:pStyle w:val="TF-ALNEA"/>
      </w:pPr>
      <w:r>
        <w:t>apontar mudanças necessárias para atualização;</w:t>
      </w:r>
    </w:p>
    <w:p w14:paraId="075B677F" w14:textId="29ABA55A" w:rsidR="007D01B7" w:rsidRDefault="00917ED4" w:rsidP="00C35E57">
      <w:pPr>
        <w:pStyle w:val="TF-ALNEA"/>
      </w:pPr>
      <w:commentRangeStart w:id="46"/>
      <w:r>
        <w:t>r</w:t>
      </w:r>
      <w:r w:rsidR="007D01B7">
        <w:t>ealizar mudanças encontradas automaticamente</w:t>
      </w:r>
      <w:ins w:id="47" w:author="Marcel Hugo" w:date="2023-04-17T10:58:00Z">
        <w:r w:rsidR="00C27E82">
          <w:t>.</w:t>
        </w:r>
      </w:ins>
      <w:del w:id="48" w:author="Marcel Hugo" w:date="2023-04-17T10:58:00Z">
        <w:r w:rsidR="007D01B7" w:rsidDel="00C27E82">
          <w:delText>;</w:delText>
        </w:r>
      </w:del>
      <w:commentRangeEnd w:id="46"/>
      <w:r w:rsidR="00521DD5">
        <w:rPr>
          <w:rStyle w:val="Refdecomentrio"/>
        </w:rPr>
        <w:commentReference w:id="46"/>
      </w:r>
    </w:p>
    <w:p w14:paraId="6B0A09B4" w14:textId="77777777" w:rsidR="00A44581" w:rsidRDefault="00A44581" w:rsidP="002A494D">
      <w:pPr>
        <w:pStyle w:val="Ttulo1"/>
      </w:pPr>
      <w:bookmarkStart w:id="49" w:name="_Toc419598587"/>
      <w:r>
        <w:t xml:space="preserve">trabalhos </w:t>
      </w:r>
      <w:r w:rsidRPr="00FC4A9F">
        <w:t>correlatos</w:t>
      </w:r>
    </w:p>
    <w:p w14:paraId="5979BC67" w14:textId="70B792F8" w:rsidR="00B20B29" w:rsidRDefault="00B20B29" w:rsidP="00A44581">
      <w:pPr>
        <w:pStyle w:val="TF-TEXTO"/>
      </w:pPr>
      <w:r>
        <w:t>São apresentados trabalhos com características semelhantes aos principais objetivos do estudo proposto.</w:t>
      </w:r>
      <w:r w:rsidR="00F93DAD">
        <w:t xml:space="preserve"> O primeiro é uma ferramenta de auxílio de atualização de projetos dotnet (DOTNET, 2021)</w:t>
      </w:r>
      <w:ins w:id="50" w:author="Marcel Hugo" w:date="2023-04-17T11:02:00Z">
        <w:r w:rsidR="00CE3EE4">
          <w:t>. O</w:t>
        </w:r>
      </w:ins>
      <w:del w:id="51" w:author="Marcel Hugo" w:date="2023-04-17T11:02:00Z">
        <w:r w:rsidR="00F93DAD" w:rsidDel="00CE3EE4">
          <w:delText>, o</w:delText>
        </w:r>
      </w:del>
      <w:r w:rsidR="00F93DAD">
        <w:t xml:space="preserve"> segundo é um assistente de atualização parecido com o primeiro, mas com foco em atualização de projetos AngularJS para Angular (OLSON, 2018)</w:t>
      </w:r>
      <w:ins w:id="52" w:author="Marcel Hugo" w:date="2023-04-17T11:02:00Z">
        <w:r w:rsidR="00CE3EE4">
          <w:t>. E</w:t>
        </w:r>
      </w:ins>
      <w:del w:id="53" w:author="Marcel Hugo" w:date="2023-04-17T11:02:00Z">
        <w:r w:rsidR="00F93DAD" w:rsidDel="00CE3EE4">
          <w:delText xml:space="preserve"> e</w:delText>
        </w:r>
      </w:del>
      <w:r w:rsidR="00F93DAD">
        <w:t xml:space="preserve"> o terceiro é uma proposta de método de conversão de projetos legado</w:t>
      </w:r>
      <w:ins w:id="54" w:author="Marcel Hugo" w:date="2023-04-17T11:02:00Z">
        <w:r w:rsidR="008412AF">
          <w:t>s</w:t>
        </w:r>
      </w:ins>
      <w:r w:rsidR="00F93DAD">
        <w:t xml:space="preserve"> para tecnologia de nuvem (</w:t>
      </w:r>
      <w:r w:rsidR="00F93DAD" w:rsidRPr="00F12C9E">
        <w:t>COSTA</w:t>
      </w:r>
      <w:r w:rsidR="00F93DAD">
        <w:t>, 2018)</w:t>
      </w:r>
      <w:r w:rsidR="00AF6471">
        <w:t>.</w:t>
      </w:r>
    </w:p>
    <w:p w14:paraId="00218659" w14:textId="7F8C250B" w:rsidR="004C248C" w:rsidRPr="00D5150A" w:rsidRDefault="00567842" w:rsidP="00FE487C">
      <w:pPr>
        <w:pStyle w:val="Ttulo2"/>
      </w:pPr>
      <w:r>
        <w:lastRenderedPageBreak/>
        <w:t>DOTNET UPGRADE ASSISTANT</w:t>
      </w:r>
      <w:r w:rsidR="00A44581">
        <w:t xml:space="preserve"> </w:t>
      </w:r>
    </w:p>
    <w:p w14:paraId="673287E1" w14:textId="74268F01" w:rsidR="000F40DA" w:rsidRPr="000F40DA" w:rsidRDefault="000F40DA" w:rsidP="00D5150A">
      <w:pPr>
        <w:pStyle w:val="TF-TEXTO"/>
        <w:ind w:firstLine="567"/>
        <w:rPr>
          <w:b/>
          <w:bCs/>
        </w:rPr>
      </w:pPr>
      <w:r w:rsidRPr="000F40DA">
        <w:t xml:space="preserve">O Dotnet upgrade </w:t>
      </w:r>
      <w:r w:rsidR="00F93DAD">
        <w:t>Assistant (DOTNET, 2021)</w:t>
      </w:r>
      <w:r w:rsidRPr="000F40DA">
        <w:t xml:space="preserve"> é uma ferramenta open source desenvolvida inicialmente pela Microsoft para facilitar o processo de atualização de projetos e soluções dotnet de versões passadas para versões mais atualizadas.</w:t>
      </w:r>
      <w:r w:rsidR="000A6642">
        <w:t xml:space="preserve"> </w:t>
      </w:r>
      <w:r w:rsidR="00577913" w:rsidRPr="000A6642">
        <w:t>Atualmente</w:t>
      </w:r>
      <w:r w:rsidR="000A6642" w:rsidRPr="000A6642">
        <w:t>, suporta os seguintes tipos de projeto: ASP.NET MVC, Windows Forms, Windows Presentation Foundation (WPF); Console app; Libraries; UWP to Windows App SDK (WinUI); Xamarin.Forms to .NET MAUI</w:t>
      </w:r>
      <w:r w:rsidR="000A6642">
        <w:t>.</w:t>
      </w:r>
    </w:p>
    <w:p w14:paraId="56D9A5BD" w14:textId="2F7342D7" w:rsidR="000F40DA" w:rsidRDefault="000F40DA" w:rsidP="008E0FA4">
      <w:pPr>
        <w:pStyle w:val="TF-TEXTO"/>
        <w:ind w:firstLine="567"/>
      </w:pPr>
      <w:r w:rsidRPr="000F40DA">
        <w:t>A ferramenta tem 2 pontos principais: Analisar e atualizar. Ao analisar a solução, a ferramenta verifica pacotes, referências, referências a framework e chamadas a pacote</w:t>
      </w:r>
      <w:r>
        <w:t>s</w:t>
      </w:r>
      <w:r w:rsidRPr="000F40DA">
        <w:t xml:space="preserve"> que possam ter alterações que causam quebra e APIs não suportadas, com o intuito de decidir uma ação entre remover, adicionar e atualizar as partes para ficar compatível com a versão de destino.</w:t>
      </w:r>
    </w:p>
    <w:p w14:paraId="3B570030" w14:textId="4974C977" w:rsidR="000F40DA" w:rsidRDefault="000F40DA" w:rsidP="008E0FA4">
      <w:pPr>
        <w:pStyle w:val="TF-TEXTO"/>
        <w:ind w:firstLine="567"/>
      </w:pPr>
      <w:r w:rsidRPr="000F40DA">
        <w:t>Ao atualizar o projeto, o Upgrade Assistant determina os projetos e a ordem que eles devem ser atualizados, atualiza o tipo de arquivo, remove pacotes NuGet desnecessários, muda o alvo do pacote para a versão desejada, atualiza os pacotes de acordo com o passo de an</w:t>
      </w:r>
      <w:ins w:id="55" w:author="Marcel Hugo" w:date="2023-04-17T11:03:00Z">
        <w:r w:rsidR="00CA5C60">
          <w:t>á</w:t>
        </w:r>
      </w:ins>
      <w:del w:id="56" w:author="Marcel Hugo" w:date="2023-04-17T11:03:00Z">
        <w:r w:rsidRPr="000F40DA" w:rsidDel="00CA5C60">
          <w:delText>a</w:delText>
        </w:r>
      </w:del>
      <w:r w:rsidRPr="000F40DA">
        <w:t xml:space="preserve">lise, faz atualizações simples no código </w:t>
      </w:r>
      <w:r>
        <w:t>C</w:t>
      </w:r>
      <w:r w:rsidRPr="000F40DA">
        <w:t># para garantir compatibilidade, adiciona códigos e partes simples para a versão de destino e adiciona analisadores para ajudar com a atualização.</w:t>
      </w:r>
    </w:p>
    <w:p w14:paraId="5E5BE10B" w14:textId="0103DDDA" w:rsidR="000F40DA" w:rsidRPr="000F40DA" w:rsidRDefault="000F40DA" w:rsidP="00D5150A">
      <w:pPr>
        <w:pStyle w:val="TF-TEXTO"/>
        <w:ind w:firstLine="567"/>
        <w:rPr>
          <w:b/>
          <w:bCs/>
        </w:rPr>
      </w:pPr>
      <w:r w:rsidRPr="000F40DA">
        <w:t xml:space="preserve">Após </w:t>
      </w:r>
      <w:del w:id="57" w:author="Marcel Hugo" w:date="2023-04-17T11:03:00Z">
        <w:r w:rsidRPr="000F40DA" w:rsidDel="00960DC1">
          <w:delText xml:space="preserve">rodar </w:delText>
        </w:r>
      </w:del>
      <w:ins w:id="58" w:author="Marcel Hugo" w:date="2023-04-17T11:03:00Z">
        <w:r w:rsidR="00960DC1">
          <w:t>executar</w:t>
        </w:r>
        <w:r w:rsidR="00960DC1" w:rsidRPr="000F40DA">
          <w:t xml:space="preserve"> </w:t>
        </w:r>
      </w:ins>
      <w:r w:rsidRPr="000F40DA">
        <w:t xml:space="preserve">a ferramenta, a aplicação não estará completamente funcional, mas os analisadores criados no </w:t>
      </w:r>
      <w:r>
        <w:t>passo</w:t>
      </w:r>
      <w:r w:rsidRPr="000F40DA">
        <w:t xml:space="preserve"> de update apontam alterações manuais que ainda são necessárias para garantir o funcionamento da solução.</w:t>
      </w:r>
    </w:p>
    <w:p w14:paraId="49FB5723" w14:textId="1F70BFE3" w:rsidR="00B20677" w:rsidRDefault="000F40DA" w:rsidP="00B20677">
      <w:pPr>
        <w:pStyle w:val="TF-TEXTO"/>
        <w:ind w:firstLine="567"/>
      </w:pPr>
      <w:r w:rsidRPr="000F40DA">
        <w:t xml:space="preserve">Para utilizar o assistente, se usa uma interface por linha de comando com </w:t>
      </w:r>
      <w:commentRangeStart w:id="59"/>
      <w:r w:rsidRPr="000F40DA">
        <w:t>dois modos</w:t>
      </w:r>
      <w:commentRangeEnd w:id="59"/>
      <w:r w:rsidR="006B2E5C">
        <w:rPr>
          <w:rStyle w:val="Refdecomentrio"/>
        </w:rPr>
        <w:commentReference w:id="59"/>
      </w:r>
      <w:r w:rsidRPr="000F40DA">
        <w:t xml:space="preserve">, um modo interativo e outro não interativo. Pelo modo interativo, o usuário acompanha a ferramenta durante algumas partes do processo onde tem que decidir como algumas partes serão realizadas, e em outras partes a ferramenta roda de maneira não interativa, realizando alterações de maneira automática. Após todo processo, é gerado um arquivo, ou </w:t>
      </w:r>
      <w:del w:id="60" w:author="Marcel Hugo" w:date="2023-04-17T11:04:00Z">
        <w:r w:rsidRPr="000F40DA" w:rsidDel="006B2E5C">
          <w:delText xml:space="preserve">set </w:delText>
        </w:r>
      </w:del>
      <w:ins w:id="61" w:author="Marcel Hugo" w:date="2023-04-17T11:04:00Z">
        <w:r w:rsidR="006B2E5C">
          <w:t>conjunto</w:t>
        </w:r>
        <w:r w:rsidR="006B2E5C" w:rsidRPr="000F40DA">
          <w:t xml:space="preserve"> </w:t>
        </w:r>
      </w:ins>
      <w:r w:rsidRPr="000F40DA">
        <w:t xml:space="preserve">de logs que indica o processamento realizado, assim como </w:t>
      </w:r>
      <w:del w:id="62" w:author="Marcel Hugo" w:date="2023-04-17T11:05:00Z">
        <w:r w:rsidRPr="000F40DA" w:rsidDel="00A7080C">
          <w:delText xml:space="preserve">dar </w:delText>
        </w:r>
      </w:del>
      <w:ins w:id="63" w:author="Marcel Hugo" w:date="2023-04-17T11:05:00Z">
        <w:r w:rsidR="00A7080C">
          <w:t>gera</w:t>
        </w:r>
        <w:r w:rsidR="00A7080C" w:rsidRPr="000F40DA">
          <w:t xml:space="preserve"> </w:t>
        </w:r>
      </w:ins>
      <w:r w:rsidRPr="000F40DA">
        <w:t xml:space="preserve">um relatório dos passos </w:t>
      </w:r>
      <w:r w:rsidR="00B20B29">
        <w:t xml:space="preserve">como pode ser visto na </w:t>
      </w:r>
      <w:r w:rsidR="00B20B29">
        <w:fldChar w:fldCharType="begin"/>
      </w:r>
      <w:r w:rsidR="00B20B29">
        <w:instrText xml:space="preserve"> REF _Ref132481979 \h </w:instrText>
      </w:r>
      <w:r w:rsidR="00B20B29">
        <w:fldChar w:fldCharType="separate"/>
      </w:r>
      <w:r w:rsidR="00F93DAD">
        <w:t xml:space="preserve">Figura </w:t>
      </w:r>
      <w:r w:rsidR="00F93DAD">
        <w:rPr>
          <w:noProof/>
        </w:rPr>
        <w:t>1</w:t>
      </w:r>
      <w:r w:rsidR="00B20B29">
        <w:fldChar w:fldCharType="end"/>
      </w:r>
      <w:r w:rsidRPr="000F40DA">
        <w:t>.</w:t>
      </w:r>
      <w:r w:rsidR="00B20677" w:rsidRPr="00B20677">
        <w:t xml:space="preserve"> </w:t>
      </w:r>
    </w:p>
    <w:p w14:paraId="64A189AF" w14:textId="054A6A41" w:rsidR="00B20677" w:rsidRDefault="00B20677" w:rsidP="00B20677">
      <w:pPr>
        <w:pStyle w:val="TF-LEGENDA"/>
      </w:pPr>
      <w:bookmarkStart w:id="64" w:name="_Ref132481979"/>
      <w:r>
        <w:t xml:space="preserve">Figura </w:t>
      </w:r>
      <w:r w:rsidR="000D77BF">
        <w:fldChar w:fldCharType="begin"/>
      </w:r>
      <w:r w:rsidR="000D77BF">
        <w:instrText xml:space="preserve"> SEQ Figura \* ARABIC </w:instrText>
      </w:r>
      <w:r w:rsidR="000D77BF">
        <w:fldChar w:fldCharType="separate"/>
      </w:r>
      <w:r w:rsidR="00FE1251">
        <w:rPr>
          <w:noProof/>
        </w:rPr>
        <w:t>1</w:t>
      </w:r>
      <w:r w:rsidR="000D77BF">
        <w:rPr>
          <w:noProof/>
        </w:rPr>
        <w:fldChar w:fldCharType="end"/>
      </w:r>
      <w:bookmarkEnd w:id="64"/>
      <w:r>
        <w:t xml:space="preserve"> - Relatório em HMTL</w:t>
      </w:r>
    </w:p>
    <w:p w14:paraId="26FE1E9E" w14:textId="04367711" w:rsidR="000F40DA" w:rsidRDefault="00B20677" w:rsidP="00B20677">
      <w:pPr>
        <w:pStyle w:val="TF-FIGURA"/>
      </w:pPr>
      <w:r>
        <w:rPr>
          <w:noProof/>
        </w:rPr>
        <w:drawing>
          <wp:inline distT="0" distB="0" distL="0" distR="0" wp14:anchorId="20D4C517" wp14:editId="7C2F22F1">
            <wp:extent cx="4381267" cy="2464644"/>
            <wp:effectExtent l="0" t="0" r="635" b="0"/>
            <wp:docPr id="2" name="Imagem 2" descr="Analysis Report (HTM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lysis Report (HTML)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701" cy="246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2854B" w14:textId="179B2839" w:rsidR="00B20B29" w:rsidRPr="00B20677" w:rsidRDefault="00B20B29" w:rsidP="00B20B29">
      <w:pPr>
        <w:pStyle w:val="TF-FONTE"/>
      </w:pPr>
      <w:r>
        <w:t>Fonte: DOTNET (2021).</w:t>
      </w:r>
    </w:p>
    <w:p w14:paraId="6293CF25" w14:textId="38E593E2" w:rsidR="00814294" w:rsidRDefault="000F40DA" w:rsidP="000F40DA">
      <w:pPr>
        <w:pStyle w:val="TF-TEXTO"/>
        <w:ind w:firstLine="567"/>
      </w:pPr>
      <w:r w:rsidRPr="000F40DA">
        <w:t xml:space="preserve">A ferramenta não é capaz de fazer todos os passos por si só, </w:t>
      </w:r>
      <w:commentRangeStart w:id="65"/>
      <w:r w:rsidRPr="000F40DA">
        <w:t xml:space="preserve">requerendo interação do usuário </w:t>
      </w:r>
      <w:commentRangeEnd w:id="65"/>
      <w:r w:rsidR="002B1EE5">
        <w:rPr>
          <w:rStyle w:val="Refdecomentrio"/>
        </w:rPr>
        <w:commentReference w:id="65"/>
      </w:r>
      <w:r w:rsidRPr="000F40DA">
        <w:t>em alguns casos, assim como necessita de autenticação para buscar pacotes NuGet relevantes. Atualmente o assistente de atualização não é capaz de analisar a viabilidade e/ou custo da atualização, ao afirmar que se assume que projetos a utilizando já foram revisados.</w:t>
      </w:r>
    </w:p>
    <w:p w14:paraId="27156FC3" w14:textId="66B000A4" w:rsidR="00CF5C1B" w:rsidRDefault="006B2802" w:rsidP="00FE487C">
      <w:pPr>
        <w:pStyle w:val="Ttulo2"/>
      </w:pPr>
      <w:r>
        <w:t>NGMIGRATION ASSISTANT</w:t>
      </w:r>
    </w:p>
    <w:p w14:paraId="26C5C983" w14:textId="7DF50410" w:rsidR="00CF5C1B" w:rsidRDefault="00CF5C1B" w:rsidP="006B2802">
      <w:pPr>
        <w:pStyle w:val="TF-TEXTO"/>
      </w:pPr>
      <w:r>
        <w:tab/>
        <w:t>O ngMigration Assistant</w:t>
      </w:r>
      <w:r w:rsidR="00F93DAD">
        <w:t xml:space="preserve"> (OLSON, 2018) </w:t>
      </w:r>
      <w:r>
        <w:t xml:space="preserve">é uma ferramenta de linha de comando que </w:t>
      </w:r>
      <w:del w:id="66" w:author="Marcel Hugo" w:date="2023-04-17T11:06:00Z">
        <w:r w:rsidDel="00963E60">
          <w:delText xml:space="preserve">escaneia </w:delText>
        </w:r>
      </w:del>
      <w:ins w:id="67" w:author="Marcel Hugo" w:date="2023-04-17T11:06:00Z">
        <w:r w:rsidR="00963E60">
          <w:t xml:space="preserve">varre </w:t>
        </w:r>
      </w:ins>
      <w:r>
        <w:t xml:space="preserve">aplicações em </w:t>
      </w:r>
      <w:r w:rsidR="008E32CC">
        <w:t>A</w:t>
      </w:r>
      <w:r>
        <w:t>ngularJS e recomenda sugestões para realizar a migração para Angular.</w:t>
      </w:r>
    </w:p>
    <w:p w14:paraId="29D338C6" w14:textId="48A08E97" w:rsidR="00CF5C1B" w:rsidRDefault="00CF5C1B" w:rsidP="006B2802">
      <w:pPr>
        <w:pStyle w:val="TF-TEXTO"/>
      </w:pPr>
      <w:r>
        <w:tab/>
        <w:t>A ferramenta analisa o código da aplicação e cria relatórios de anti</w:t>
      </w:r>
      <w:del w:id="68" w:author="Marcel Hugo" w:date="2023-04-17T11:08:00Z">
        <w:r w:rsidDel="00E25C10">
          <w:delText>-</w:delText>
        </w:r>
      </w:del>
      <w:r>
        <w:t>padrões de desenvolvimento e quais arquivos e linhas de código necessitam ser alteradas, assim como gera um relatório que indica recomendações e preparações necessárias para realizar a atualização.</w:t>
      </w:r>
    </w:p>
    <w:p w14:paraId="2735C1E6" w14:textId="1A2F4A0F" w:rsidR="00CF5C1B" w:rsidRDefault="00CF5C1B" w:rsidP="00CF5C1B">
      <w:pPr>
        <w:pStyle w:val="TF-TEXTO"/>
      </w:pPr>
      <w:r>
        <w:tab/>
      </w:r>
      <w:r w:rsidR="006B2802">
        <w:t>Para isso</w:t>
      </w:r>
      <w:r>
        <w:t xml:space="preserve"> tem alguns passos para realizar a análise: </w:t>
      </w:r>
      <w:ins w:id="69" w:author="Marcel Hugo" w:date="2023-04-17T11:08:00Z">
        <w:r w:rsidR="000E19BF">
          <w:t>p</w:t>
        </w:r>
      </w:ins>
      <w:del w:id="70" w:author="Marcel Hugo" w:date="2023-04-17T11:08:00Z">
        <w:r w:rsidDel="000E19BF">
          <w:delText>P</w:delText>
        </w:r>
      </w:del>
      <w:r>
        <w:t>rimeiro busca o caminho de todos os arquivos para serem analisados e quais arquivos para ignorar através de parâmetros de inicialização</w:t>
      </w:r>
      <w:ins w:id="71" w:author="Marcel Hugo" w:date="2023-04-17T11:07:00Z">
        <w:r w:rsidR="00FF1592">
          <w:t>;</w:t>
        </w:r>
      </w:ins>
      <w:del w:id="72" w:author="Marcel Hugo" w:date="2023-04-17T11:07:00Z">
        <w:r w:rsidDel="00FF1592">
          <w:delText>,</w:delText>
        </w:r>
      </w:del>
      <w:r>
        <w:t xml:space="preserve"> depois conta assincronamente as linhas de código encontradas no projeto e executa o passo de análise que realiza vários testes </w:t>
      </w:r>
      <w:r>
        <w:lastRenderedPageBreak/>
        <w:t xml:space="preserve">para verificar as alterações necessárias. </w:t>
      </w:r>
      <w:commentRangeStart w:id="73"/>
      <w:r>
        <w:t>Finalmente, gera relatórios de anti</w:t>
      </w:r>
      <w:del w:id="74" w:author="Marcel Hugo" w:date="2023-04-17T11:08:00Z">
        <w:r w:rsidDel="00E25C10">
          <w:delText>-</w:delText>
        </w:r>
      </w:del>
      <w:r>
        <w:t>padrão e de recomendação para atualização do projeto.</w:t>
      </w:r>
      <w:commentRangeEnd w:id="73"/>
      <w:r w:rsidR="00342DC3">
        <w:rPr>
          <w:rStyle w:val="Refdecomentrio"/>
        </w:rPr>
        <w:commentReference w:id="73"/>
      </w:r>
    </w:p>
    <w:p w14:paraId="2C481F61" w14:textId="14414295" w:rsidR="00A44581" w:rsidRDefault="00813F1A" w:rsidP="00FE487C">
      <w:pPr>
        <w:pStyle w:val="Ttulo2"/>
      </w:pPr>
      <w:r>
        <w:t>Uma proposta de migração de sistemas legados do governo para a nuvem</w:t>
      </w:r>
    </w:p>
    <w:p w14:paraId="1AD92DDE" w14:textId="4AB69CF7" w:rsidR="00A101CC" w:rsidRDefault="00A101CC" w:rsidP="008E32CC">
      <w:pPr>
        <w:pStyle w:val="TF-TEXTO"/>
      </w:pPr>
      <w:r w:rsidRPr="00A101CC">
        <w:t xml:space="preserve">O trabalho </w:t>
      </w:r>
      <w:r w:rsidR="008E32CC">
        <w:t xml:space="preserve">de </w:t>
      </w:r>
      <w:del w:id="75" w:author="Marcel Hugo" w:date="2023-04-17T11:10:00Z">
        <w:r w:rsidR="008E32CC" w:rsidDel="007B2353">
          <w:delText xml:space="preserve">COSTA </w:delText>
        </w:r>
      </w:del>
      <w:ins w:id="76" w:author="Marcel Hugo" w:date="2023-04-17T11:10:00Z">
        <w:r w:rsidR="007B2353">
          <w:t xml:space="preserve">Costa </w:t>
        </w:r>
      </w:ins>
      <w:r w:rsidR="008E32CC">
        <w:t xml:space="preserve">(2018) </w:t>
      </w:r>
      <w:r w:rsidRPr="00A101CC">
        <w:t>é uma tentativa de gerar uma proposta de um modelo de referência para migração de sistemas legados para nuvem</w:t>
      </w:r>
      <w:ins w:id="77" w:author="Marcel Hugo" w:date="2023-04-17T11:11:00Z">
        <w:r w:rsidR="005861E3">
          <w:t>. O objetivo é</w:t>
        </w:r>
      </w:ins>
      <w:del w:id="78" w:author="Marcel Hugo" w:date="2023-04-17T11:11:00Z">
        <w:r w:rsidRPr="00A101CC" w:rsidDel="005861E3">
          <w:delText>, com o intuito de</w:delText>
        </w:r>
      </w:del>
      <w:r w:rsidRPr="00A101CC">
        <w:t xml:space="preserve"> produzir um método de cálculo do Indicador de Percepção de Risco (IPR)</w:t>
      </w:r>
      <w:ins w:id="79" w:author="Marcel Hugo" w:date="2023-04-17T11:11:00Z">
        <w:r w:rsidR="00E96A49">
          <w:t>,</w:t>
        </w:r>
      </w:ins>
      <w:r w:rsidRPr="00A101CC">
        <w:t xml:space="preserve"> cuja validade e aplicabilidade </w:t>
      </w:r>
      <w:del w:id="80" w:author="Marcel Hugo" w:date="2023-04-17T11:11:00Z">
        <w:r w:rsidRPr="00A101CC" w:rsidDel="00E96A49">
          <w:delText xml:space="preserve">será </w:delText>
        </w:r>
      </w:del>
      <w:ins w:id="81" w:author="Marcel Hugo" w:date="2023-04-17T11:11:00Z">
        <w:r w:rsidR="00E96A49">
          <w:t>é</w:t>
        </w:r>
        <w:r w:rsidR="00E96A49" w:rsidRPr="00A101CC">
          <w:t xml:space="preserve"> </w:t>
        </w:r>
      </w:ins>
      <w:r w:rsidRPr="00A101CC">
        <w:t>determinada a partir de um estudo de caso e uma pesquisa de opinião aos órgãos da Administração Pública Federal (APF)</w:t>
      </w:r>
      <w:r w:rsidR="00501298">
        <w:t xml:space="preserve"> que são o foco e os que mais se beneficiarão </w:t>
      </w:r>
      <w:del w:id="82" w:author="Marcel Hugo" w:date="2023-04-17T11:10:00Z">
        <w:r w:rsidR="00501298" w:rsidDel="005861E3">
          <w:delText>do artigo</w:delText>
        </w:r>
      </w:del>
      <w:ins w:id="83" w:author="Marcel Hugo" w:date="2023-04-17T11:10:00Z">
        <w:r w:rsidR="005861E3">
          <w:t>dos resultados</w:t>
        </w:r>
      </w:ins>
      <w:r w:rsidRPr="00A101CC">
        <w:t>.</w:t>
      </w:r>
    </w:p>
    <w:p w14:paraId="5F7E6D25" w14:textId="098E33B7" w:rsidR="00625519" w:rsidRDefault="00501298" w:rsidP="008E32CC">
      <w:pPr>
        <w:pStyle w:val="TF-TEXTO"/>
        <w:rPr>
          <w:b/>
          <w:bCs/>
        </w:rPr>
      </w:pPr>
      <w:r>
        <w:t>O a</w:t>
      </w:r>
      <w:r w:rsidRPr="00501298">
        <w:t xml:space="preserve">rtigo retrata o uso de serviços em nuvem pública, </w:t>
      </w:r>
      <w:r>
        <w:t>os quais</w:t>
      </w:r>
      <w:r w:rsidRPr="00501298">
        <w:t xml:space="preserve"> apresentam crescimento acelerado. Seu principal benefício é a redução dos investimentos em infraestrutura de TI. </w:t>
      </w:r>
      <w:r>
        <w:t>De acordo com o artigo é</w:t>
      </w:r>
      <w:r w:rsidRPr="00501298">
        <w:t xml:space="preserve"> essencial, para o processo de migração para a nuvem, a definição de diretrizes e métodos de migração de sistemas legados que considerem as características do sistema e do provedor que hospedará o sistema.</w:t>
      </w:r>
    </w:p>
    <w:p w14:paraId="04953220" w14:textId="11E501BA" w:rsidR="00625519" w:rsidRDefault="00F12C9E" w:rsidP="00F12C9E">
      <w:pPr>
        <w:pStyle w:val="TF-TEXTO"/>
        <w:rPr>
          <w:b/>
          <w:bCs/>
        </w:rPr>
      </w:pPr>
      <w:r w:rsidRPr="00F12C9E">
        <w:t>Primeiramente o trabalho apresenta a evolução dos modelos</w:t>
      </w:r>
      <w:r w:rsidR="00501298">
        <w:t xml:space="preserve"> conceituais</w:t>
      </w:r>
      <w:r w:rsidRPr="00F12C9E">
        <w:t xml:space="preserve"> de migração </w:t>
      </w:r>
      <w:r w:rsidR="00501298">
        <w:t xml:space="preserve">para nuvem </w:t>
      </w:r>
      <w:r w:rsidRPr="00F12C9E">
        <w:t>e critérios para escolha de um modelo a ser referenciado</w:t>
      </w:r>
      <w:ins w:id="84" w:author="Marcel Hugo" w:date="2023-04-17T11:12:00Z">
        <w:r w:rsidR="00423D59">
          <w:t>. D</w:t>
        </w:r>
      </w:ins>
      <w:del w:id="85" w:author="Marcel Hugo" w:date="2023-04-17T11:12:00Z">
        <w:r w:rsidRPr="00F12C9E" w:rsidDel="00423D59">
          <w:delText>, d</w:delText>
        </w:r>
      </w:del>
      <w:r w:rsidRPr="00F12C9E">
        <w:t xml:space="preserve">epois é </w:t>
      </w:r>
      <w:r w:rsidR="00501298">
        <w:t xml:space="preserve">desenvolvido </w:t>
      </w:r>
      <w:r w:rsidRPr="00F12C9E">
        <w:t>um método de cálculo para o IPR e um estudo para aplicabilidade</w:t>
      </w:r>
      <w:ins w:id="86" w:author="Marcel Hugo" w:date="2023-04-17T11:12:00Z">
        <w:r w:rsidR="00423D59">
          <w:t>. F</w:t>
        </w:r>
      </w:ins>
      <w:del w:id="87" w:author="Marcel Hugo" w:date="2023-04-17T11:12:00Z">
        <w:r w:rsidRPr="00F12C9E" w:rsidDel="00423D59">
          <w:delText>, f</w:delText>
        </w:r>
      </w:del>
      <w:r w:rsidRPr="00F12C9E">
        <w:t xml:space="preserve">inalmente </w:t>
      </w:r>
      <w:r w:rsidR="00501298">
        <w:t xml:space="preserve">apresenta </w:t>
      </w:r>
      <w:r w:rsidRPr="00F12C9E">
        <w:t xml:space="preserve">uma análise experimental e conclusões </w:t>
      </w:r>
      <w:r>
        <w:t>assim como</w:t>
      </w:r>
      <w:r w:rsidRPr="00F12C9E">
        <w:t xml:space="preserve"> trabalhos futuros</w:t>
      </w:r>
      <w:r>
        <w:t>.</w:t>
      </w:r>
    </w:p>
    <w:p w14:paraId="34EE0402" w14:textId="2CB20437" w:rsidR="00625519" w:rsidRDefault="00F12C9E" w:rsidP="008E32CC">
      <w:pPr>
        <w:pStyle w:val="TF-TEXTO"/>
        <w:rPr>
          <w:b/>
          <w:bCs/>
        </w:rPr>
      </w:pPr>
      <w:r w:rsidRPr="00F12C9E">
        <w:t xml:space="preserve">O cálculo definido </w:t>
      </w:r>
      <w:r>
        <w:t xml:space="preserve">para o IPR </w:t>
      </w:r>
      <w:r w:rsidRPr="00F12C9E">
        <w:t xml:space="preserve">é feito através de quatro passos: </w:t>
      </w:r>
      <w:del w:id="88" w:author="Marcel Hugo" w:date="2023-04-17T11:12:00Z">
        <w:r w:rsidRPr="00F12C9E" w:rsidDel="00423D59">
          <w:delText>N</w:delText>
        </w:r>
      </w:del>
      <w:ins w:id="89" w:author="Marcel Hugo" w:date="2023-04-17T11:12:00Z">
        <w:r w:rsidR="00423D59">
          <w:t>n</w:t>
        </w:r>
      </w:ins>
      <w:r w:rsidRPr="00F12C9E">
        <w:t xml:space="preserve">a fase de planejamento e projeto </w:t>
      </w:r>
      <w:ins w:id="90" w:author="Marcel Hugo" w:date="2023-04-17T11:12:00Z">
        <w:r w:rsidR="00423D59">
          <w:t>são</w:t>
        </w:r>
      </w:ins>
      <w:del w:id="91" w:author="Marcel Hugo" w:date="2023-04-17T11:12:00Z">
        <w:r w:rsidRPr="00F12C9E" w:rsidDel="00423D59">
          <w:delText>é</w:delText>
        </w:r>
      </w:del>
      <w:r w:rsidRPr="00F12C9E">
        <w:t xml:space="preserve"> escolhid</w:t>
      </w:r>
      <w:ins w:id="92" w:author="Marcel Hugo" w:date="2023-04-17T11:12:00Z">
        <w:r w:rsidR="00423D59">
          <w:t>a</w:t>
        </w:r>
      </w:ins>
      <w:del w:id="93" w:author="Marcel Hugo" w:date="2023-04-17T11:12:00Z">
        <w:r w:rsidRPr="00F12C9E" w:rsidDel="00423D59">
          <w:delText>o</w:delText>
        </w:r>
      </w:del>
      <w:r w:rsidRPr="00F12C9E">
        <w:t>s tarefas que representam os pontos mais críticos da migração</w:t>
      </w:r>
      <w:ins w:id="94" w:author="Marcel Hugo" w:date="2023-04-17T11:12:00Z">
        <w:r w:rsidR="00066644">
          <w:t>.</w:t>
        </w:r>
      </w:ins>
      <w:del w:id="95" w:author="Marcel Hugo" w:date="2023-04-17T11:12:00Z">
        <w:r w:rsidRPr="00F12C9E" w:rsidDel="00066644">
          <w:delText>, d</w:delText>
        </w:r>
      </w:del>
      <w:ins w:id="96" w:author="Marcel Hugo" w:date="2023-04-17T11:12:00Z">
        <w:r w:rsidR="00066644">
          <w:t>D</w:t>
        </w:r>
      </w:ins>
      <w:r w:rsidRPr="00F12C9E">
        <w:t>epois da escolha se define o peso de cada tarefa em relação as outras tarefas do conjunto</w:t>
      </w:r>
      <w:ins w:id="97" w:author="Marcel Hugo" w:date="2023-04-17T11:12:00Z">
        <w:r w:rsidR="00066644">
          <w:t>. A</w:t>
        </w:r>
      </w:ins>
      <w:del w:id="98" w:author="Marcel Hugo" w:date="2023-04-17T11:12:00Z">
        <w:r w:rsidRPr="00F12C9E" w:rsidDel="00066644">
          <w:delText>, a</w:delText>
        </w:r>
      </w:del>
      <w:r w:rsidRPr="00F12C9E">
        <w:t>pós a seleção d</w:t>
      </w:r>
      <w:r>
        <w:t>estas</w:t>
      </w:r>
      <w:r w:rsidRPr="00F12C9E">
        <w:t xml:space="preserve"> tarefas e</w:t>
      </w:r>
      <w:r>
        <w:t xml:space="preserve"> seus</w:t>
      </w:r>
      <w:r w:rsidRPr="00F12C9E">
        <w:t xml:space="preserve"> peso</w:t>
      </w:r>
      <w:r>
        <w:t>s</w:t>
      </w:r>
      <w:ins w:id="99" w:author="Marcel Hugo" w:date="2023-04-17T11:13:00Z">
        <w:r w:rsidR="00066644">
          <w:t>,</w:t>
        </w:r>
      </w:ins>
      <w:r w:rsidRPr="00F12C9E">
        <w:t xml:space="preserve"> </w:t>
      </w:r>
      <w:r>
        <w:t xml:space="preserve">as </w:t>
      </w:r>
      <w:r w:rsidRPr="00F12C9E">
        <w:t>tarefas t</w:t>
      </w:r>
      <w:ins w:id="100" w:author="Marcel Hugo" w:date="2023-04-17T11:13:00Z">
        <w:r w:rsidR="00066644">
          <w:t>ê</w:t>
        </w:r>
      </w:ins>
      <w:del w:id="101" w:author="Marcel Hugo" w:date="2023-04-17T11:13:00Z">
        <w:r w:rsidRPr="00F12C9E" w:rsidDel="00066644">
          <w:delText>e</w:delText>
        </w:r>
      </w:del>
      <w:r w:rsidRPr="00F12C9E">
        <w:t>m que ser avaliadas em relação ao seu risco em uma escala de um a cinco</w:t>
      </w:r>
      <w:ins w:id="102" w:author="Marcel Hugo" w:date="2023-04-17T11:13:00Z">
        <w:r w:rsidR="00066644">
          <w:t>. E</w:t>
        </w:r>
      </w:ins>
      <w:del w:id="103" w:author="Marcel Hugo" w:date="2023-04-17T11:13:00Z">
        <w:r w:rsidRPr="00F12C9E" w:rsidDel="00066644">
          <w:delText xml:space="preserve"> e</w:delText>
        </w:r>
      </w:del>
      <w:r w:rsidRPr="00F12C9E">
        <w:t xml:space="preserve"> finalmente é estabelecid</w:t>
      </w:r>
      <w:del w:id="104" w:author="Marcel Hugo" w:date="2023-04-17T11:13:00Z">
        <w:r w:rsidRPr="00F12C9E" w:rsidDel="00375430">
          <w:delText>o</w:delText>
        </w:r>
      </w:del>
      <w:ins w:id="105" w:author="Marcel Hugo" w:date="2023-04-17T11:13:00Z">
        <w:r w:rsidR="00375430">
          <w:t>a</w:t>
        </w:r>
      </w:ins>
      <w:r w:rsidRPr="00F12C9E">
        <w:t xml:space="preserve"> uma classificação de prioridade baseado na percepção de risco avaliada.</w:t>
      </w:r>
    </w:p>
    <w:p w14:paraId="45FBD337" w14:textId="0DEA1E06" w:rsidR="00625519" w:rsidRDefault="00F12C9E" w:rsidP="008E32CC">
      <w:pPr>
        <w:pStyle w:val="TF-TEXTO"/>
        <w:rPr>
          <w:b/>
          <w:bCs/>
        </w:rPr>
      </w:pPr>
      <w:r w:rsidRPr="00F12C9E">
        <w:t xml:space="preserve">Chegou-se à conclusão que, apesar dos riscos </w:t>
      </w:r>
      <w:r>
        <w:t xml:space="preserve">e </w:t>
      </w:r>
      <w:r w:rsidRPr="00F12C9E">
        <w:t xml:space="preserve">benefícios que a computação em nuvem traz, o modelo apresentado pode gerar muito valor à APF </w:t>
      </w:r>
      <w:r>
        <w:t xml:space="preserve">como </w:t>
      </w:r>
      <w:r w:rsidRPr="00F12C9E">
        <w:t xml:space="preserve">definido </w:t>
      </w:r>
      <w:r>
        <w:t>no</w:t>
      </w:r>
      <w:r w:rsidRPr="00F12C9E">
        <w:t xml:space="preserve"> projeto, apoiado pela amostra de profissionais que analisaram a proposta demonstrando percentuais expressivos</w:t>
      </w:r>
      <w:ins w:id="106" w:author="Marcel Hugo" w:date="2023-04-17T11:13:00Z">
        <w:r w:rsidR="00375430">
          <w:t>.</w:t>
        </w:r>
      </w:ins>
      <w:del w:id="107" w:author="Marcel Hugo" w:date="2023-04-17T11:13:00Z">
        <w:r w:rsidRPr="00F12C9E" w:rsidDel="00375430">
          <w:delText>,</w:delText>
        </w:r>
      </w:del>
      <w:r w:rsidRPr="00F12C9E">
        <w:t xml:space="preserve"> </w:t>
      </w:r>
      <w:del w:id="108" w:author="Marcel Hugo" w:date="2023-04-17T11:13:00Z">
        <w:r w:rsidRPr="00F12C9E" w:rsidDel="00375430">
          <w:delText xml:space="preserve">COSTA </w:delText>
        </w:r>
      </w:del>
      <w:ins w:id="109" w:author="Marcel Hugo" w:date="2023-04-17T11:13:00Z">
        <w:r w:rsidR="00375430" w:rsidRPr="00F12C9E">
          <w:t>C</w:t>
        </w:r>
        <w:r w:rsidR="00375430">
          <w:t>osta</w:t>
        </w:r>
        <w:r w:rsidR="00375430" w:rsidRPr="00F12C9E">
          <w:t xml:space="preserve"> </w:t>
        </w:r>
      </w:ins>
      <w:r w:rsidRPr="00F12C9E">
        <w:t xml:space="preserve">(2018) também afirma que a proposta </w:t>
      </w:r>
      <w:commentRangeStart w:id="110"/>
      <w:r w:rsidRPr="00F12C9E">
        <w:t>adiciona</w:t>
      </w:r>
      <w:commentRangeEnd w:id="110"/>
      <w:r w:rsidR="00375430">
        <w:rPr>
          <w:rStyle w:val="Refdecomentrio"/>
        </w:rPr>
        <w:commentReference w:id="110"/>
      </w:r>
      <w:r w:rsidRPr="00F12C9E">
        <w:t xml:space="preserve"> à base de conhecimento em Computação em Nuvem</w:t>
      </w:r>
    </w:p>
    <w:p w14:paraId="19201170" w14:textId="0F9860BA" w:rsidR="00F12C9E" w:rsidRPr="00F12C9E" w:rsidRDefault="00F12C9E" w:rsidP="00A44581">
      <w:pPr>
        <w:pStyle w:val="TF-TEXTO"/>
      </w:pPr>
      <w:r w:rsidRPr="00F12C9E">
        <w:t xml:space="preserve">Para trabalhos futuros evidência a aplicação do método aos sistemas da APF e a criação de um guia para implementação e conversão dos sistemas legados, além de propor a validação do método ao longo da aplicação assim como incorporar alterações do cenário de computação </w:t>
      </w:r>
      <w:r w:rsidR="00E23560">
        <w:t>na</w:t>
      </w:r>
      <w:r w:rsidRPr="00F12C9E">
        <w:t xml:space="preserve"> nuvem ao processo</w:t>
      </w:r>
      <w:r w:rsidR="00E23560">
        <w:t>.</w:t>
      </w:r>
    </w:p>
    <w:p w14:paraId="25B7474A" w14:textId="2B77E351" w:rsidR="00451B94" w:rsidRDefault="00451B94" w:rsidP="002A494D">
      <w:pPr>
        <w:pStyle w:val="Ttulo1"/>
      </w:pPr>
      <w:bookmarkStart w:id="111" w:name="_Toc54164921"/>
      <w:bookmarkStart w:id="112" w:name="_Toc54165675"/>
      <w:bookmarkStart w:id="113" w:name="_Toc54169333"/>
      <w:bookmarkStart w:id="114" w:name="_Toc96347439"/>
      <w:bookmarkStart w:id="115" w:name="_Toc96357723"/>
      <w:bookmarkStart w:id="116" w:name="_Toc96491866"/>
      <w:bookmarkStart w:id="117" w:name="_Toc411603107"/>
      <w:bookmarkEnd w:id="49"/>
      <w:r>
        <w:t>proposta</w:t>
      </w:r>
      <w:r w:rsidR="00290F8E">
        <w:t xml:space="preserve"> DA FERRAMENTA</w:t>
      </w:r>
    </w:p>
    <w:p w14:paraId="26F8C2D4" w14:textId="7E5BDDDC" w:rsidR="00290F8E" w:rsidRDefault="00290F8E" w:rsidP="00290F8E">
      <w:pPr>
        <w:pStyle w:val="TF-TEXTO"/>
        <w:ind w:firstLine="0"/>
      </w:pPr>
      <w:r>
        <w:tab/>
      </w:r>
      <w:r w:rsidR="00DB66B6">
        <w:t>Neste capítulo será realizado uma análise dos trabalhos correlatos, assim como uma descrição dos requisitos do trabalho e a exposição da metodologia prevista</w:t>
      </w:r>
      <w:r>
        <w:t>.</w:t>
      </w:r>
    </w:p>
    <w:p w14:paraId="62F25ABA" w14:textId="77777777" w:rsidR="00451B94" w:rsidRDefault="00451B94" w:rsidP="00FE487C">
      <w:pPr>
        <w:pStyle w:val="Ttulo2"/>
      </w:pPr>
      <w:bookmarkStart w:id="118" w:name="_Toc54164915"/>
      <w:bookmarkStart w:id="119" w:name="_Toc54165669"/>
      <w:bookmarkStart w:id="120" w:name="_Toc54169327"/>
      <w:bookmarkStart w:id="121" w:name="_Toc96347433"/>
      <w:bookmarkStart w:id="122" w:name="_Toc96357717"/>
      <w:bookmarkStart w:id="123" w:name="_Toc96491860"/>
      <w:bookmarkStart w:id="124" w:name="_Toc351015594"/>
      <w:r>
        <w:t>JUSTIFICATIVA</w:t>
      </w:r>
    </w:p>
    <w:p w14:paraId="78305E65" w14:textId="42C5FB98" w:rsidR="006B0760" w:rsidRDefault="0071198C" w:rsidP="00490A27">
      <w:pPr>
        <w:pStyle w:val="TF-TEXTO"/>
      </w:pPr>
      <w:r>
        <w:t xml:space="preserve">O </w:t>
      </w:r>
      <w:r w:rsidR="00490A27">
        <w:t>Quadro 1 apresenta uma comparação entre os trabalhos correlatos descritos no capítulo 2, expondo suas características e relacionando um ao</w:t>
      </w:r>
      <w:r w:rsidR="00AF6265">
        <w:t>s</w:t>
      </w:r>
      <w:r w:rsidR="00490A27">
        <w:t xml:space="preserve"> outro</w:t>
      </w:r>
      <w:r w:rsidR="00AF6265">
        <w:t>s.</w:t>
      </w:r>
    </w:p>
    <w:p w14:paraId="72A23E67" w14:textId="77777777" w:rsidR="006B0760" w:rsidRDefault="006B0760" w:rsidP="006B0760">
      <w:pPr>
        <w:pStyle w:val="TF-LEGENDA"/>
      </w:pPr>
      <w:bookmarkStart w:id="125" w:name="_Ref52025161"/>
      <w:r>
        <w:t xml:space="preserve">Quadro </w:t>
      </w:r>
      <w:r w:rsidR="000D77BF">
        <w:fldChar w:fldCharType="begin"/>
      </w:r>
      <w:r w:rsidR="000D77BF">
        <w:instrText xml:space="preserve"> SEQ Quadro \* ARABIC </w:instrText>
      </w:r>
      <w:r w:rsidR="000D77BF">
        <w:fldChar w:fldCharType="separate"/>
      </w:r>
      <w:r w:rsidR="006D2982">
        <w:rPr>
          <w:noProof/>
        </w:rPr>
        <w:t>1</w:t>
      </w:r>
      <w:r w:rsidR="000D77BF">
        <w:rPr>
          <w:noProof/>
        </w:rPr>
        <w:fldChar w:fldCharType="end"/>
      </w:r>
      <w:bookmarkEnd w:id="125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48"/>
        <w:gridCol w:w="1559"/>
        <w:gridCol w:w="1843"/>
        <w:gridCol w:w="2398"/>
      </w:tblGrid>
      <w:tr w:rsidR="00AF6265" w14:paraId="4DC82DAE" w14:textId="77777777" w:rsidTr="00AF6265">
        <w:trPr>
          <w:trHeight w:val="567"/>
        </w:trPr>
        <w:tc>
          <w:tcPr>
            <w:tcW w:w="3148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D1CF1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59" w:type="dxa"/>
            <w:shd w:val="clear" w:color="auto" w:fill="A6A6A6"/>
            <w:vAlign w:val="center"/>
          </w:tcPr>
          <w:p w14:paraId="346CD0EE" w14:textId="7F1716C5" w:rsidR="006B0760" w:rsidRDefault="002410F5" w:rsidP="00802D0F">
            <w:pPr>
              <w:pStyle w:val="TF-TEXTOQUADRO"/>
              <w:jc w:val="center"/>
            </w:pPr>
            <w:r>
              <w:t>DONET UPGRADE ASSISTANT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4D97FD72" w14:textId="7E979D43" w:rsidR="006B0760" w:rsidRDefault="002410F5" w:rsidP="00802D0F">
            <w:pPr>
              <w:pStyle w:val="TF-TEXTOQUADRO"/>
              <w:jc w:val="center"/>
            </w:pPr>
            <w:r>
              <w:t>NGMIGRATION ASSISTANT</w:t>
            </w:r>
          </w:p>
        </w:tc>
        <w:tc>
          <w:tcPr>
            <w:tcW w:w="2398" w:type="dxa"/>
            <w:shd w:val="clear" w:color="auto" w:fill="A6A6A6"/>
            <w:vAlign w:val="center"/>
          </w:tcPr>
          <w:p w14:paraId="5AE2E716" w14:textId="25675322" w:rsidR="006B0760" w:rsidRPr="007D4566" w:rsidRDefault="001B7631" w:rsidP="00802D0F">
            <w:pPr>
              <w:pStyle w:val="TF-TEXTOQUADRO"/>
              <w:jc w:val="center"/>
            </w:pPr>
            <w:commentRangeStart w:id="126"/>
            <w:r w:rsidRPr="001B7631">
              <w:rPr>
                <w:caps/>
                <w:color w:val="000000"/>
              </w:rPr>
              <w:t xml:space="preserve">UMA PROPOSTA DE MIGRAÇÃO DE SISTEMAS LEGADOS DO GOVERNO PARA A NUVEM </w:t>
            </w:r>
            <w:commentRangeEnd w:id="126"/>
            <w:r w:rsidR="00FF3887">
              <w:rPr>
                <w:rStyle w:val="Refdecomentrio"/>
              </w:rPr>
              <w:commentReference w:id="126"/>
            </w:r>
          </w:p>
        </w:tc>
      </w:tr>
      <w:tr w:rsidR="00490A27" w14:paraId="3380952D" w14:textId="77777777" w:rsidTr="00AF6265">
        <w:tc>
          <w:tcPr>
            <w:tcW w:w="3148" w:type="dxa"/>
            <w:shd w:val="clear" w:color="auto" w:fill="auto"/>
          </w:tcPr>
          <w:p w14:paraId="138D3B43" w14:textId="46AE5127" w:rsidR="006B0760" w:rsidRDefault="002410F5" w:rsidP="004B3C46">
            <w:pPr>
              <w:pStyle w:val="TF-TEXTOQUADRO"/>
            </w:pPr>
            <w:r>
              <w:t>Migra código</w:t>
            </w:r>
          </w:p>
        </w:tc>
        <w:tc>
          <w:tcPr>
            <w:tcW w:w="1559" w:type="dxa"/>
            <w:shd w:val="clear" w:color="auto" w:fill="auto"/>
          </w:tcPr>
          <w:p w14:paraId="2C274505" w14:textId="52C05718" w:rsidR="006B0760" w:rsidRDefault="002410F5" w:rsidP="004B3C46">
            <w:pPr>
              <w:pStyle w:val="TF-TEXTOQUADRO"/>
            </w:pPr>
            <w:r>
              <w:t>Entre versões e frameworks</w:t>
            </w:r>
          </w:p>
        </w:tc>
        <w:tc>
          <w:tcPr>
            <w:tcW w:w="1843" w:type="dxa"/>
            <w:shd w:val="clear" w:color="auto" w:fill="auto"/>
          </w:tcPr>
          <w:p w14:paraId="798F95D2" w14:textId="2BD0377F" w:rsidR="006B0760" w:rsidRDefault="002410F5" w:rsidP="004B3C46">
            <w:pPr>
              <w:pStyle w:val="TF-TEXTOQUADRO"/>
            </w:pPr>
            <w:r>
              <w:t>Entre frameworks Angular</w:t>
            </w:r>
          </w:p>
        </w:tc>
        <w:tc>
          <w:tcPr>
            <w:tcW w:w="2398" w:type="dxa"/>
            <w:shd w:val="clear" w:color="auto" w:fill="auto"/>
          </w:tcPr>
          <w:p w14:paraId="1473A4A9" w14:textId="30910639" w:rsidR="006B0760" w:rsidRDefault="0071198C" w:rsidP="004B3C46">
            <w:pPr>
              <w:pStyle w:val="TF-TEXTOQUADRO"/>
            </w:pPr>
            <w:r>
              <w:t xml:space="preserve">Entre </w:t>
            </w:r>
            <w:commentRangeStart w:id="127"/>
            <w:r>
              <w:t xml:space="preserve">monolito </w:t>
            </w:r>
            <w:commentRangeEnd w:id="127"/>
            <w:r w:rsidR="0020731C">
              <w:rPr>
                <w:rStyle w:val="Refdecomentrio"/>
              </w:rPr>
              <w:commentReference w:id="127"/>
            </w:r>
            <w:r>
              <w:t>para</w:t>
            </w:r>
            <w:r w:rsidR="008845D9">
              <w:t xml:space="preserve"> nuvem</w:t>
            </w:r>
          </w:p>
        </w:tc>
      </w:tr>
      <w:tr w:rsidR="00490A27" w14:paraId="615D3CA3" w14:textId="77777777" w:rsidTr="00AF6265">
        <w:tc>
          <w:tcPr>
            <w:tcW w:w="3148" w:type="dxa"/>
            <w:shd w:val="clear" w:color="auto" w:fill="auto"/>
          </w:tcPr>
          <w:p w14:paraId="66E7B883" w14:textId="54D7CDA3" w:rsidR="002410F5" w:rsidRDefault="002410F5" w:rsidP="002410F5">
            <w:pPr>
              <w:pStyle w:val="TF-TEXTOQUADRO"/>
            </w:pPr>
            <w:r>
              <w:t>Analisa código</w:t>
            </w:r>
          </w:p>
        </w:tc>
        <w:tc>
          <w:tcPr>
            <w:tcW w:w="1559" w:type="dxa"/>
            <w:shd w:val="clear" w:color="auto" w:fill="auto"/>
          </w:tcPr>
          <w:p w14:paraId="629E5946" w14:textId="75F8D4F5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1843" w:type="dxa"/>
            <w:shd w:val="clear" w:color="auto" w:fill="auto"/>
          </w:tcPr>
          <w:p w14:paraId="6FD3AA8B" w14:textId="660EA6AD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2398" w:type="dxa"/>
            <w:shd w:val="clear" w:color="auto" w:fill="auto"/>
          </w:tcPr>
          <w:p w14:paraId="264287B7" w14:textId="1D085731" w:rsidR="002410F5" w:rsidRDefault="008845D9" w:rsidP="002410F5">
            <w:pPr>
              <w:pStyle w:val="TF-TEXTOQUADRO"/>
            </w:pPr>
            <w:r>
              <w:t>Não</w:t>
            </w:r>
          </w:p>
        </w:tc>
      </w:tr>
      <w:tr w:rsidR="00490A27" w14:paraId="11F453D2" w14:textId="77777777" w:rsidTr="00AF6265">
        <w:tc>
          <w:tcPr>
            <w:tcW w:w="3148" w:type="dxa"/>
            <w:shd w:val="clear" w:color="auto" w:fill="auto"/>
          </w:tcPr>
          <w:p w14:paraId="50EC2C27" w14:textId="5B1D156F" w:rsidR="002410F5" w:rsidRDefault="002410F5" w:rsidP="002410F5">
            <w:pPr>
              <w:pStyle w:val="TF-TEXTOQUADRO"/>
            </w:pPr>
            <w:r>
              <w:t>Sugere alterações necessárias</w:t>
            </w:r>
          </w:p>
        </w:tc>
        <w:tc>
          <w:tcPr>
            <w:tcW w:w="1559" w:type="dxa"/>
            <w:shd w:val="clear" w:color="auto" w:fill="auto"/>
          </w:tcPr>
          <w:p w14:paraId="0F66C670" w14:textId="05CC3452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1843" w:type="dxa"/>
            <w:shd w:val="clear" w:color="auto" w:fill="auto"/>
          </w:tcPr>
          <w:p w14:paraId="74D76A3C" w14:textId="05FFDDF9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2398" w:type="dxa"/>
            <w:shd w:val="clear" w:color="auto" w:fill="auto"/>
          </w:tcPr>
          <w:p w14:paraId="07137ECE" w14:textId="329BDE69" w:rsidR="002410F5" w:rsidRDefault="006559CA" w:rsidP="002410F5">
            <w:pPr>
              <w:pStyle w:val="TF-TEXTOQUADRO"/>
            </w:pPr>
            <w:r>
              <w:t>Sim</w:t>
            </w:r>
          </w:p>
        </w:tc>
      </w:tr>
      <w:tr w:rsidR="00490A27" w14:paraId="4BD4C8AE" w14:textId="77777777" w:rsidTr="00AF6265">
        <w:tc>
          <w:tcPr>
            <w:tcW w:w="3148" w:type="dxa"/>
            <w:shd w:val="clear" w:color="auto" w:fill="auto"/>
          </w:tcPr>
          <w:p w14:paraId="65404E7E" w14:textId="43F34511" w:rsidR="002410F5" w:rsidRDefault="002410F5" w:rsidP="002410F5">
            <w:pPr>
              <w:pStyle w:val="TF-TEXTOQUADRO"/>
            </w:pPr>
            <w:r>
              <w:t>Indica inconsistências entre versões</w:t>
            </w:r>
          </w:p>
        </w:tc>
        <w:tc>
          <w:tcPr>
            <w:tcW w:w="1559" w:type="dxa"/>
            <w:shd w:val="clear" w:color="auto" w:fill="auto"/>
          </w:tcPr>
          <w:p w14:paraId="6F10223E" w14:textId="66AD6C13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1843" w:type="dxa"/>
            <w:shd w:val="clear" w:color="auto" w:fill="auto"/>
          </w:tcPr>
          <w:p w14:paraId="58FEA8FF" w14:textId="2617F902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2398" w:type="dxa"/>
            <w:shd w:val="clear" w:color="auto" w:fill="auto"/>
          </w:tcPr>
          <w:p w14:paraId="3CA61DDF" w14:textId="28159C63" w:rsidR="002410F5" w:rsidRDefault="008845D9" w:rsidP="002410F5">
            <w:pPr>
              <w:pStyle w:val="TF-TEXTOQUADRO"/>
            </w:pPr>
            <w:r>
              <w:t>Não</w:t>
            </w:r>
          </w:p>
        </w:tc>
      </w:tr>
      <w:tr w:rsidR="00490A27" w14:paraId="19269749" w14:textId="77777777" w:rsidTr="00AF6265">
        <w:tc>
          <w:tcPr>
            <w:tcW w:w="3148" w:type="dxa"/>
            <w:shd w:val="clear" w:color="auto" w:fill="auto"/>
          </w:tcPr>
          <w:p w14:paraId="3D239ECB" w14:textId="00B88EFB" w:rsidR="002410F5" w:rsidRDefault="002410F5" w:rsidP="002410F5">
            <w:pPr>
              <w:pStyle w:val="TF-TEXTOQUADRO"/>
            </w:pPr>
            <w:r>
              <w:t>Realiza alteração de código</w:t>
            </w:r>
          </w:p>
        </w:tc>
        <w:tc>
          <w:tcPr>
            <w:tcW w:w="1559" w:type="dxa"/>
            <w:shd w:val="clear" w:color="auto" w:fill="auto"/>
          </w:tcPr>
          <w:p w14:paraId="1A8F9496" w14:textId="4351F113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1843" w:type="dxa"/>
            <w:shd w:val="clear" w:color="auto" w:fill="auto"/>
          </w:tcPr>
          <w:p w14:paraId="1143F2DF" w14:textId="399A4118" w:rsidR="002410F5" w:rsidRDefault="002410F5" w:rsidP="002410F5">
            <w:pPr>
              <w:pStyle w:val="TF-TEXTOQUADRO"/>
            </w:pPr>
            <w:r>
              <w:t>Não</w:t>
            </w:r>
          </w:p>
        </w:tc>
        <w:tc>
          <w:tcPr>
            <w:tcW w:w="2398" w:type="dxa"/>
            <w:shd w:val="clear" w:color="auto" w:fill="auto"/>
          </w:tcPr>
          <w:p w14:paraId="76C90736" w14:textId="68D35960" w:rsidR="002410F5" w:rsidRDefault="008845D9" w:rsidP="002410F5">
            <w:pPr>
              <w:pStyle w:val="TF-TEXTOQUADRO"/>
            </w:pPr>
            <w:r>
              <w:t>Não</w:t>
            </w:r>
          </w:p>
        </w:tc>
      </w:tr>
      <w:tr w:rsidR="00490A27" w14:paraId="7B8B8132" w14:textId="77777777" w:rsidTr="00AF6265">
        <w:tc>
          <w:tcPr>
            <w:tcW w:w="3148" w:type="dxa"/>
            <w:shd w:val="clear" w:color="auto" w:fill="auto"/>
          </w:tcPr>
          <w:p w14:paraId="788677F3" w14:textId="6DBFF6D4" w:rsidR="002410F5" w:rsidRDefault="002410F5" w:rsidP="002410F5">
            <w:pPr>
              <w:pStyle w:val="TF-TEXTOQUADRO"/>
            </w:pPr>
            <w:r>
              <w:t>Avalia custo de alterações</w:t>
            </w:r>
          </w:p>
        </w:tc>
        <w:tc>
          <w:tcPr>
            <w:tcW w:w="1559" w:type="dxa"/>
            <w:shd w:val="clear" w:color="auto" w:fill="auto"/>
          </w:tcPr>
          <w:p w14:paraId="59B49A77" w14:textId="786D1D4C" w:rsidR="002410F5" w:rsidRDefault="002410F5" w:rsidP="002410F5">
            <w:pPr>
              <w:pStyle w:val="TF-TEXTOQUADRO"/>
            </w:pPr>
            <w:r>
              <w:t>Não</w:t>
            </w:r>
          </w:p>
        </w:tc>
        <w:tc>
          <w:tcPr>
            <w:tcW w:w="1843" w:type="dxa"/>
            <w:shd w:val="clear" w:color="auto" w:fill="auto"/>
          </w:tcPr>
          <w:p w14:paraId="0096A45F" w14:textId="1E677482" w:rsidR="002410F5" w:rsidRDefault="002410F5" w:rsidP="002410F5">
            <w:pPr>
              <w:pStyle w:val="TF-TEXTOQUADRO"/>
            </w:pPr>
            <w:r>
              <w:t xml:space="preserve">Sim, quantidades de linhas </w:t>
            </w:r>
            <w:r w:rsidR="00FE108F">
              <w:t xml:space="preserve">a serem </w:t>
            </w:r>
            <w:r>
              <w:t>alteradas</w:t>
            </w:r>
          </w:p>
        </w:tc>
        <w:tc>
          <w:tcPr>
            <w:tcW w:w="2398" w:type="dxa"/>
            <w:shd w:val="clear" w:color="auto" w:fill="auto"/>
          </w:tcPr>
          <w:p w14:paraId="2E2C7B86" w14:textId="43124FED" w:rsidR="002410F5" w:rsidRDefault="0071198C" w:rsidP="002410F5">
            <w:pPr>
              <w:pStyle w:val="TF-TEXTOQUADRO"/>
            </w:pPr>
            <w:r>
              <w:t>Sim, IPR</w:t>
            </w:r>
          </w:p>
        </w:tc>
      </w:tr>
    </w:tbl>
    <w:p w14:paraId="2E8849AC" w14:textId="2CC27334" w:rsidR="006B0760" w:rsidRDefault="006B0760" w:rsidP="006B0760">
      <w:pPr>
        <w:pStyle w:val="TF-FONTE"/>
      </w:pPr>
      <w:r>
        <w:t>Fonte: elaborado pelo autor.</w:t>
      </w:r>
    </w:p>
    <w:p w14:paraId="7A3B659D" w14:textId="485D8A27" w:rsidR="00392D41" w:rsidRDefault="00392D41" w:rsidP="00290F8E">
      <w:pPr>
        <w:pStyle w:val="TF-TEXTO"/>
      </w:pPr>
      <w:r>
        <w:t xml:space="preserve">Todos os trabalhos correlatos visam a migração de código entre diferentes contextos. O </w:t>
      </w:r>
      <w:r w:rsidR="00CD7D1B">
        <w:t>DOTNET</w:t>
      </w:r>
      <w:r>
        <w:t xml:space="preserve"> (2021) procura fazer essa migração entre frameworks ou versões do mesmo framework, enquanto OLSON (2019) cataloga as alterações necessárias entre dois frameworks do angular e Costa (2018) entre um sistema monolito para infraestrutura de nuvem. Os dois primeiros trabalham diretamente com atualização de código para </w:t>
      </w:r>
      <w:r>
        <w:lastRenderedPageBreak/>
        <w:t>consistência entre versões</w:t>
      </w:r>
      <w:r w:rsidR="00CD7D1B">
        <w:t xml:space="preserve"> já o último lida com infraestrutura. </w:t>
      </w:r>
      <w:commentRangeStart w:id="128"/>
      <w:r w:rsidR="00CD7D1B">
        <w:t>Todos os correlatos fazem sugestões de quais alterações tem que ser feitas para concluir o processo, mas a proposta de migração (COSTA, 2018) não demonstra quais inconsistências podem ser encontradas, e deixa isso para os planejadores. Apenas a ferramenta do DOTNET (2021) faz alteração direta de código, os outros apenas sugerem o que deve ser feito e finalmente, o assistente dotnet (DOTNET, 2021) não avalia qual o custo das alterações necessárias, deixa isso para ser decidido pelos desenvolvedores que irão utilizar a ferramenta, já o assistente de AngularJS (COSTA, 2018) avalia o custo em quantidade de linhas e a migração de sistemas legados (COSTA, 2018) avalia em termo de IPR.</w:t>
      </w:r>
      <w:commentRangeEnd w:id="128"/>
      <w:r w:rsidR="00D36CB2">
        <w:rPr>
          <w:rStyle w:val="Refdecomentrio"/>
        </w:rPr>
        <w:commentReference w:id="128"/>
      </w:r>
    </w:p>
    <w:p w14:paraId="18AC2CEF" w14:textId="61D38CC1" w:rsidR="001B7631" w:rsidRDefault="001B7631" w:rsidP="00290F8E">
      <w:pPr>
        <w:pStyle w:val="TF-TEXTO"/>
      </w:pPr>
      <w:commentRangeStart w:id="129"/>
      <w:r>
        <w:t>A</w:t>
      </w:r>
      <w:r w:rsidR="00FE108F">
        <w:t xml:space="preserve"> existência de ferramentas e métodos para agilizar a atualização de código legado e desatualizado é importante para </w:t>
      </w:r>
      <w:r>
        <w:t xml:space="preserve">garantir a longevidade de projetos, que com o tempo tem sua qualidade degradada devido a vários desenvolvedores e padrões sendo aplicados, diminuindo sua qualidade e aumentando o custo de desenvolvimento, porém, com menos riscos, </w:t>
      </w:r>
      <w:r w:rsidR="00820731">
        <w:t xml:space="preserve">considerando que </w:t>
      </w:r>
      <w:r>
        <w:t xml:space="preserve">a estabilidade do sistema </w:t>
      </w:r>
      <w:r w:rsidR="00820731">
        <w:t xml:space="preserve">aumenta </w:t>
      </w:r>
      <w:r>
        <w:t xml:space="preserve">com o tempo </w:t>
      </w:r>
      <w:r w:rsidR="00820731">
        <w:t>do projeto</w:t>
      </w:r>
      <w:r>
        <w:t xml:space="preserve">, como pode ser visto na </w:t>
      </w:r>
      <w:r w:rsidR="00FE1251">
        <w:fldChar w:fldCharType="begin"/>
      </w:r>
      <w:r w:rsidR="00FE1251">
        <w:instrText xml:space="preserve"> REF _Ref132488627 \h </w:instrText>
      </w:r>
      <w:r w:rsidR="00FE1251">
        <w:fldChar w:fldCharType="separate"/>
      </w:r>
      <w:r w:rsidR="00FE1251">
        <w:t xml:space="preserve">Figura </w:t>
      </w:r>
      <w:r w:rsidR="00FE1251">
        <w:rPr>
          <w:noProof/>
        </w:rPr>
        <w:t>2</w:t>
      </w:r>
      <w:r w:rsidR="00FE1251">
        <w:fldChar w:fldCharType="end"/>
      </w:r>
      <w:r w:rsidR="00FE1251">
        <w:t>.</w:t>
      </w:r>
      <w:commentRangeEnd w:id="129"/>
      <w:r w:rsidR="0070779D">
        <w:rPr>
          <w:rStyle w:val="Refdecomentrio"/>
        </w:rPr>
        <w:commentReference w:id="129"/>
      </w:r>
    </w:p>
    <w:p w14:paraId="763DD5EC" w14:textId="56BF489B" w:rsidR="00FE1251" w:rsidRDefault="00FE1251" w:rsidP="00FE1251">
      <w:pPr>
        <w:pStyle w:val="Legenda"/>
        <w:jc w:val="center"/>
      </w:pPr>
      <w:bookmarkStart w:id="130" w:name="_Ref132488627"/>
      <w:r>
        <w:t xml:space="preserve">Figura </w:t>
      </w:r>
      <w:r w:rsidR="000D77BF">
        <w:fldChar w:fldCharType="begin"/>
      </w:r>
      <w:r w:rsidR="000D77BF">
        <w:instrText xml:space="preserve"> SEQ Figura \* ARABIC </w:instrText>
      </w:r>
      <w:r w:rsidR="000D77BF">
        <w:fldChar w:fldCharType="separate"/>
      </w:r>
      <w:r>
        <w:rPr>
          <w:noProof/>
        </w:rPr>
        <w:t>2</w:t>
      </w:r>
      <w:r w:rsidR="000D77BF">
        <w:rPr>
          <w:noProof/>
        </w:rPr>
        <w:fldChar w:fldCharType="end"/>
      </w:r>
      <w:bookmarkEnd w:id="130"/>
      <w:r>
        <w:t>- Custo de mudança ao longo do tempo</w:t>
      </w:r>
    </w:p>
    <w:p w14:paraId="08EC50AB" w14:textId="035153C1" w:rsidR="00FE108F" w:rsidRDefault="001B7631" w:rsidP="001B7631">
      <w:pPr>
        <w:pStyle w:val="TF-FIGURA"/>
      </w:pPr>
      <w:r w:rsidRPr="001B7631">
        <w:rPr>
          <w:noProof/>
        </w:rPr>
        <w:drawing>
          <wp:inline distT="0" distB="0" distL="0" distR="0" wp14:anchorId="48FD2435" wp14:editId="4A17677F">
            <wp:extent cx="4667367" cy="2430985"/>
            <wp:effectExtent l="19050" t="19050" r="19050" b="266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7860" cy="2441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7D2183" w14:textId="0D7B77E8" w:rsidR="00FE1251" w:rsidRDefault="00FE1251" w:rsidP="006E3FC6">
      <w:pPr>
        <w:pStyle w:val="TF-FONTE"/>
      </w:pPr>
      <w:r>
        <w:t>Fonte: PMBOK (2017)</w:t>
      </w:r>
    </w:p>
    <w:p w14:paraId="14B9835A" w14:textId="7FBABEDC" w:rsidR="00290F8E" w:rsidRPr="007D01B7" w:rsidRDefault="00FE1251" w:rsidP="00290F8E">
      <w:pPr>
        <w:pStyle w:val="TF-TEXTO"/>
      </w:pPr>
      <w:r>
        <w:t xml:space="preserve">A ferramenta proposta visa auxiliar em mudanças </w:t>
      </w:r>
      <w:r w:rsidR="006E3FC6">
        <w:t xml:space="preserve">de sistemas já </w:t>
      </w:r>
      <w:commentRangeStart w:id="131"/>
      <w:r w:rsidR="006E3FC6">
        <w:t>antigos feitos no framework Angular para Javascript e HTML</w:t>
      </w:r>
      <w:commentRangeEnd w:id="131"/>
      <w:r w:rsidR="00300F27">
        <w:rPr>
          <w:rStyle w:val="Refdecomentrio"/>
        </w:rPr>
        <w:commentReference w:id="131"/>
      </w:r>
      <w:r w:rsidR="006E3FC6">
        <w:t xml:space="preserve">, com o intuito de diminuir custo e facilitar a manutenção. O trabalho </w:t>
      </w:r>
      <w:commentRangeStart w:id="132"/>
      <w:r w:rsidR="006E3FC6">
        <w:t>vai contribuir de maneira científica para catalogar o processo de criação</w:t>
      </w:r>
      <w:commentRangeEnd w:id="132"/>
      <w:r w:rsidR="007A1372">
        <w:rPr>
          <w:rStyle w:val="Refdecomentrio"/>
        </w:rPr>
        <w:commentReference w:id="132"/>
      </w:r>
      <w:r w:rsidR="006E3FC6">
        <w:t xml:space="preserve"> de uma ferramenta deste tipo e dessa maneira tornar o conhecimento mais acessível para desenvolvedores com necessidade de manter sistemas com uma </w:t>
      </w:r>
      <w:commentRangeStart w:id="133"/>
      <w:r w:rsidR="00820731">
        <w:t>base de código propensa a erros</w:t>
      </w:r>
      <w:commentRangeEnd w:id="133"/>
      <w:r w:rsidR="00FF0A72">
        <w:rPr>
          <w:rStyle w:val="Refdecomentrio"/>
        </w:rPr>
        <w:commentReference w:id="133"/>
      </w:r>
      <w:r w:rsidR="00820731">
        <w:t>.</w:t>
      </w:r>
    </w:p>
    <w:p w14:paraId="3D7F289F" w14:textId="075DC3D0" w:rsidR="00451B94" w:rsidRDefault="00451B94" w:rsidP="00FE487C">
      <w:pPr>
        <w:pStyle w:val="Ttulo2"/>
      </w:pPr>
      <w:r>
        <w:t>REQUISITOS PRINCIPAIS DO PROBLEMA A SER TRABALHADO</w:t>
      </w:r>
      <w:bookmarkEnd w:id="118"/>
      <w:bookmarkEnd w:id="119"/>
      <w:bookmarkEnd w:id="120"/>
      <w:bookmarkEnd w:id="121"/>
      <w:bookmarkEnd w:id="122"/>
      <w:bookmarkEnd w:id="123"/>
      <w:bookmarkEnd w:id="124"/>
    </w:p>
    <w:p w14:paraId="332DBA16" w14:textId="40636FBD" w:rsidR="008548AE" w:rsidRPr="008548AE" w:rsidRDefault="008548AE" w:rsidP="008548AE">
      <w:pPr>
        <w:pStyle w:val="TF-TEXTO"/>
      </w:pPr>
      <w:r>
        <w:t>A ferramenta deverá:</w:t>
      </w:r>
    </w:p>
    <w:p w14:paraId="292DF05F" w14:textId="5C1D33C2" w:rsidR="007D01B7" w:rsidRDefault="00917ED4" w:rsidP="008548AE">
      <w:pPr>
        <w:pStyle w:val="TF-ALNEA"/>
        <w:numPr>
          <w:ilvl w:val="0"/>
          <w:numId w:val="23"/>
        </w:numPr>
      </w:pPr>
      <w:r>
        <w:t>p</w:t>
      </w:r>
      <w:r w:rsidR="007D01B7">
        <w:t xml:space="preserve">ermitir </w:t>
      </w:r>
      <w:r w:rsidR="00AF6265">
        <w:t xml:space="preserve">análise de </w:t>
      </w:r>
      <w:r w:rsidR="007D01B7">
        <w:t xml:space="preserve">projeto </w:t>
      </w:r>
      <w:r w:rsidR="00AF6265">
        <w:t xml:space="preserve">completo </w:t>
      </w:r>
      <w:r w:rsidR="007D01B7">
        <w:t>(RF)</w:t>
      </w:r>
      <w:r w:rsidR="00AF6265">
        <w:t>;</w:t>
      </w:r>
    </w:p>
    <w:p w14:paraId="54E1E6C4" w14:textId="237D35B7" w:rsidR="007D01B7" w:rsidRDefault="00917ED4" w:rsidP="008548AE">
      <w:pPr>
        <w:pStyle w:val="TF-ALNEA"/>
      </w:pPr>
      <w:r>
        <w:t>p</w:t>
      </w:r>
      <w:r w:rsidR="007D01B7">
        <w:t>ermitir análise de arquivos singulares (RF)</w:t>
      </w:r>
      <w:r w:rsidR="00AF6265">
        <w:t>;</w:t>
      </w:r>
    </w:p>
    <w:p w14:paraId="795EC817" w14:textId="48130E8D" w:rsidR="007D01B7" w:rsidRDefault="00917ED4" w:rsidP="008548AE">
      <w:pPr>
        <w:pStyle w:val="TF-ALNEA"/>
      </w:pPr>
      <w:r>
        <w:t>s</w:t>
      </w:r>
      <w:r w:rsidR="007D01B7">
        <w:t>elecionar a versão de origem e versão objetivo (RF)</w:t>
      </w:r>
      <w:r w:rsidR="00AF6265">
        <w:t>;</w:t>
      </w:r>
    </w:p>
    <w:p w14:paraId="06666C68" w14:textId="1D9ED159" w:rsidR="00AF6265" w:rsidRDefault="00917ED4" w:rsidP="008548AE">
      <w:pPr>
        <w:pStyle w:val="TF-ALNEA"/>
      </w:pPr>
      <w:r>
        <w:t>c</w:t>
      </w:r>
      <w:r w:rsidR="00AF6265">
        <w:t>riar relatório de alterações manuais e automáticas (RF);</w:t>
      </w:r>
    </w:p>
    <w:p w14:paraId="5BE00B89" w14:textId="427A6EEC" w:rsidR="00AF6265" w:rsidRDefault="00917ED4" w:rsidP="008548AE">
      <w:pPr>
        <w:pStyle w:val="TF-ALNEA"/>
      </w:pPr>
      <w:r>
        <w:t>a</w:t>
      </w:r>
      <w:r w:rsidR="00AF6265">
        <w:t>lterar arquivos de maneira automatizada (RF);</w:t>
      </w:r>
    </w:p>
    <w:p w14:paraId="442F00DC" w14:textId="4B6C2EF8" w:rsidR="007D01B7" w:rsidRDefault="00917ED4" w:rsidP="008548AE">
      <w:pPr>
        <w:pStyle w:val="TF-ALNEA"/>
      </w:pPr>
      <w:r>
        <w:t>c</w:t>
      </w:r>
      <w:r w:rsidR="007D01B7">
        <w:t xml:space="preserve">riar aplicação em </w:t>
      </w:r>
      <w:r w:rsidR="009E6D4E">
        <w:t>Angular</w:t>
      </w:r>
      <w:r w:rsidR="007D01B7">
        <w:t xml:space="preserve"> para interface de usuário (RNF)</w:t>
      </w:r>
      <w:r w:rsidR="00AF6265">
        <w:t>;</w:t>
      </w:r>
    </w:p>
    <w:p w14:paraId="5A40BDFB" w14:textId="53153C14" w:rsidR="007D01B7" w:rsidRDefault="00917ED4" w:rsidP="008548AE">
      <w:pPr>
        <w:pStyle w:val="TF-ALNEA"/>
      </w:pPr>
      <w:r>
        <w:t>c</w:t>
      </w:r>
      <w:r w:rsidR="007D01B7">
        <w:t xml:space="preserve">riar servidor C# para analise e </w:t>
      </w:r>
      <w:r w:rsidR="00703507">
        <w:t>substituição</w:t>
      </w:r>
      <w:r w:rsidR="007D01B7">
        <w:t xml:space="preserve"> (RNF)</w:t>
      </w:r>
      <w:r w:rsidR="00AF6265">
        <w:t>;</w:t>
      </w:r>
    </w:p>
    <w:p w14:paraId="00C519A8" w14:textId="783D0040" w:rsidR="007D01B7" w:rsidRDefault="00917ED4" w:rsidP="008548AE">
      <w:pPr>
        <w:pStyle w:val="TF-ALNEA"/>
      </w:pPr>
      <w:r>
        <w:t>u</w:t>
      </w:r>
      <w:r w:rsidR="00703507">
        <w:t xml:space="preserve">tilizar banco de dados não relacional para guardar alterações entre versões </w:t>
      </w:r>
      <w:r w:rsidR="007D01B7">
        <w:t>(RNF)</w:t>
      </w:r>
      <w:r w:rsidR="00AF6265">
        <w:t>;</w:t>
      </w:r>
    </w:p>
    <w:p w14:paraId="247602D9" w14:textId="0DDBCC9A" w:rsidR="007D01B7" w:rsidRDefault="00917ED4" w:rsidP="008548AE">
      <w:pPr>
        <w:pStyle w:val="TF-ALNEA"/>
      </w:pPr>
      <w:r>
        <w:t>u</w:t>
      </w:r>
      <w:r w:rsidR="00703507">
        <w:t>tilizar regex para buscar pontos de alteração</w:t>
      </w:r>
      <w:r w:rsidR="007D01B7">
        <w:t xml:space="preserve"> (RNF)</w:t>
      </w:r>
      <w:r w:rsidR="00AF6265">
        <w:t>;</w:t>
      </w:r>
    </w:p>
    <w:p w14:paraId="374C3B99" w14:textId="25171267" w:rsidR="007D01B7" w:rsidRPr="00286FED" w:rsidRDefault="00917ED4" w:rsidP="008548AE">
      <w:pPr>
        <w:pStyle w:val="TF-ALNEA"/>
      </w:pPr>
      <w:r>
        <w:t>d</w:t>
      </w:r>
      <w:r w:rsidR="007D01B7">
        <w:t>isponibilizar projeto online (RNF)</w:t>
      </w:r>
      <w:r w:rsidR="00AF6265">
        <w:t>.</w:t>
      </w:r>
    </w:p>
    <w:p w14:paraId="693E553B" w14:textId="77777777" w:rsidR="00451B94" w:rsidRDefault="00451B94" w:rsidP="00FE487C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 xml:space="preserve">O trabalho será desenvolvido observando as seguintes </w:t>
      </w:r>
      <w:commentRangeStart w:id="134"/>
      <w:r w:rsidRPr="007E0D87">
        <w:t>etapas</w:t>
      </w:r>
      <w:commentRangeEnd w:id="134"/>
      <w:r w:rsidR="003A13D9">
        <w:rPr>
          <w:rStyle w:val="Refdecomentrio"/>
        </w:rPr>
        <w:commentReference w:id="134"/>
      </w:r>
      <w:r w:rsidRPr="007E0D87">
        <w:t>:</w:t>
      </w:r>
    </w:p>
    <w:p w14:paraId="055BFEEA" w14:textId="3BA8E783" w:rsidR="00414B3B" w:rsidRPr="00424AD5" w:rsidRDefault="00917ED4" w:rsidP="00414B3B">
      <w:pPr>
        <w:pStyle w:val="TF-ALNEA"/>
        <w:numPr>
          <w:ilvl w:val="0"/>
          <w:numId w:val="10"/>
        </w:numPr>
      </w:pPr>
      <w:r>
        <w:t>d</w:t>
      </w:r>
      <w:r w:rsidR="00361159">
        <w:t>efinir método de catalogação</w:t>
      </w:r>
      <w:r w:rsidR="00451B94" w:rsidRPr="00424AD5">
        <w:t xml:space="preserve">: </w:t>
      </w:r>
      <w:r w:rsidR="001B6E92">
        <w:t>definir objeto de controle de etapa e maneira de guardar esses dados</w:t>
      </w:r>
      <w:r w:rsidR="00451B94" w:rsidRPr="00424AD5">
        <w:t>;</w:t>
      </w:r>
    </w:p>
    <w:p w14:paraId="5100F6E9" w14:textId="2B65A653" w:rsidR="00361159" w:rsidRDefault="00917ED4" w:rsidP="00424AD5">
      <w:pPr>
        <w:pStyle w:val="TF-ALNEA"/>
      </w:pPr>
      <w:r>
        <w:t>c</w:t>
      </w:r>
      <w:r w:rsidR="00361159">
        <w:t>atalogar alterações necessárias:</w:t>
      </w:r>
      <w:r w:rsidR="00414B3B">
        <w:t xml:space="preserve"> </w:t>
      </w:r>
      <w:r w:rsidR="001B6E92">
        <w:t xml:space="preserve">utilizar o site </w:t>
      </w:r>
      <w:r w:rsidR="00FE108F">
        <w:t xml:space="preserve">que </w:t>
      </w:r>
      <w:r w:rsidR="001B6E92">
        <w:t xml:space="preserve">lista </w:t>
      </w:r>
      <w:r w:rsidR="00FE108F">
        <w:t xml:space="preserve">alterações em </w:t>
      </w:r>
      <w:r w:rsidR="001B6E92">
        <w:t>update</w:t>
      </w:r>
      <w:r w:rsidR="00FE108F">
        <w:t>s do</w:t>
      </w:r>
      <w:r w:rsidR="001B6E92">
        <w:t xml:space="preserve"> </w:t>
      </w:r>
      <w:r w:rsidR="00FE108F">
        <w:t>A</w:t>
      </w:r>
      <w:r w:rsidR="001B6E92">
        <w:t>ngular para catalogar as alterações necessárias entre versões</w:t>
      </w:r>
      <w:r w:rsidR="00414B3B">
        <w:t>;</w:t>
      </w:r>
    </w:p>
    <w:p w14:paraId="2A74BF02" w14:textId="279C563D" w:rsidR="00C343CC" w:rsidRPr="00424AD5" w:rsidRDefault="00917ED4" w:rsidP="00C343CC">
      <w:pPr>
        <w:pStyle w:val="TF-ALNEA"/>
      </w:pPr>
      <w:r>
        <w:t>d</w:t>
      </w:r>
      <w:r w:rsidR="00C343CC">
        <w:t xml:space="preserve">esenvolver interface visual simples: desenvolver uma interface visual em HTML usando framework </w:t>
      </w:r>
      <w:r w:rsidR="00E9647A">
        <w:t>A</w:t>
      </w:r>
      <w:r w:rsidR="00C343CC">
        <w:t>ngular para importar arquivo e receber resposta;</w:t>
      </w:r>
    </w:p>
    <w:p w14:paraId="5BD07EB3" w14:textId="628EB99B" w:rsidR="00C343CC" w:rsidRDefault="00917ED4" w:rsidP="00C343CC">
      <w:pPr>
        <w:pStyle w:val="TF-ALNEA"/>
      </w:pPr>
      <w:r>
        <w:t>d</w:t>
      </w:r>
      <w:r w:rsidR="00C343CC">
        <w:t xml:space="preserve">esenvolver método de análise arquivo: </w:t>
      </w:r>
      <w:bookmarkStart w:id="135" w:name="_Hlk132485356"/>
      <w:r w:rsidR="00C343CC">
        <w:t>criar lógica que utilize as ações catalogadas e busque código incompatível nos arquivos</w:t>
      </w:r>
      <w:bookmarkEnd w:id="135"/>
      <w:r w:rsidR="00A22B7E">
        <w:t xml:space="preserve"> utilizando regex</w:t>
      </w:r>
      <w:r w:rsidR="00C343CC">
        <w:t>;</w:t>
      </w:r>
    </w:p>
    <w:p w14:paraId="68998419" w14:textId="1AE3BBCE" w:rsidR="00C343CC" w:rsidRPr="00424AD5" w:rsidRDefault="00917ED4" w:rsidP="00C343CC">
      <w:pPr>
        <w:pStyle w:val="TF-ALNEA"/>
      </w:pPr>
      <w:r>
        <w:lastRenderedPageBreak/>
        <w:t>c</w:t>
      </w:r>
      <w:r w:rsidR="00C343CC">
        <w:t xml:space="preserve">riar lógica para substituir termos no arquivo: </w:t>
      </w:r>
      <w:r w:rsidR="00C343CC" w:rsidRPr="00C343CC">
        <w:t xml:space="preserve">criar lógica que utilize as ações catalogadas e </w:t>
      </w:r>
      <w:r w:rsidR="00C343CC">
        <w:t>substitua o código incompatível nos arquivos;</w:t>
      </w:r>
    </w:p>
    <w:p w14:paraId="646DA293" w14:textId="371C0D37" w:rsidR="00C343CC" w:rsidRDefault="00917ED4" w:rsidP="00C343CC">
      <w:pPr>
        <w:pStyle w:val="TF-ALNEA"/>
      </w:pPr>
      <w:r>
        <w:t>i</w:t>
      </w:r>
      <w:r w:rsidR="00C343CC">
        <w:t>mplementar retorno de arquivo</w:t>
      </w:r>
      <w:r w:rsidR="00C343CC" w:rsidRPr="00424AD5">
        <w:t>:</w:t>
      </w:r>
      <w:r w:rsidR="00C343CC">
        <w:t xml:space="preserve"> retornar arquivo com alterações;</w:t>
      </w:r>
    </w:p>
    <w:p w14:paraId="5D02C608" w14:textId="3EC83204" w:rsidR="00C343CC" w:rsidRDefault="00917ED4" w:rsidP="00C343CC">
      <w:pPr>
        <w:pStyle w:val="TF-ALNEA"/>
      </w:pPr>
      <w:r>
        <w:t>d</w:t>
      </w:r>
      <w:r w:rsidR="00C343CC">
        <w:t>esenvolver relatório de alterações: retornar lista de atualizações realizadas;</w:t>
      </w:r>
    </w:p>
    <w:p w14:paraId="4E73F892" w14:textId="53F819FC" w:rsidR="00C343CC" w:rsidRDefault="00917ED4" w:rsidP="00C343CC">
      <w:pPr>
        <w:pStyle w:val="TF-ALNEA"/>
      </w:pPr>
      <w:r>
        <w:t>c</w:t>
      </w:r>
      <w:r w:rsidR="00C343CC">
        <w:t>riar relatório de alterações manuais necessárias: retornar lista de alterações que não podem ser realizadas automaticamente;</w:t>
      </w:r>
    </w:p>
    <w:p w14:paraId="5213E6CF" w14:textId="431DE2D2" w:rsidR="00C343CC" w:rsidRDefault="00917ED4" w:rsidP="00C343CC">
      <w:pPr>
        <w:pStyle w:val="TF-ALNEA"/>
      </w:pPr>
      <w:r>
        <w:t>d</w:t>
      </w:r>
      <w:r w:rsidR="00C343CC">
        <w:t>esenvolver interface visual mais robusta: permitir importar projetos através da interface e mostrar os relatórios em tela;</w:t>
      </w:r>
    </w:p>
    <w:p w14:paraId="608A7102" w14:textId="6F3D78EF" w:rsidR="00C343CC" w:rsidRDefault="00917ED4" w:rsidP="00C343CC">
      <w:pPr>
        <w:pStyle w:val="TF-ALNEA"/>
      </w:pPr>
      <w:r>
        <w:t>d</w:t>
      </w:r>
      <w:r w:rsidR="00C343CC">
        <w:t>esenvolver método de análise de projeto: utilizar o método de importação de arquivo e realizar análise para todo projeto;</w:t>
      </w:r>
    </w:p>
    <w:p w14:paraId="59298F8B" w14:textId="78412A9A" w:rsidR="00C343CC" w:rsidRDefault="00917ED4" w:rsidP="00C343CC">
      <w:pPr>
        <w:pStyle w:val="TF-ALNEA"/>
      </w:pPr>
      <w:r>
        <w:t>p</w:t>
      </w:r>
      <w:r w:rsidR="00C343CC">
        <w:t>ublicar projeto para acesso público: publicar o código do projeto e interface para acesso público.</w:t>
      </w:r>
    </w:p>
    <w:p w14:paraId="01558F06" w14:textId="7777777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6D2982">
        <w:t xml:space="preserve">Quadro </w:t>
      </w:r>
      <w:r w:rsidR="006D2982">
        <w:rPr>
          <w:noProof/>
        </w:rPr>
        <w:t>2</w:t>
      </w:r>
      <w:r w:rsidR="0060060C">
        <w:fldChar w:fldCharType="end"/>
      </w:r>
      <w:r>
        <w:t>.</w:t>
      </w:r>
    </w:p>
    <w:p w14:paraId="4A5C9559" w14:textId="77777777" w:rsidR="00451B94" w:rsidRPr="007E0D87" w:rsidRDefault="0060060C" w:rsidP="005B2E12">
      <w:pPr>
        <w:pStyle w:val="TF-LEGENDA"/>
      </w:pPr>
      <w:bookmarkStart w:id="136" w:name="_Ref98650273"/>
      <w:r>
        <w:t xml:space="preserve">Quadro </w:t>
      </w:r>
      <w:r w:rsidR="000D77BF">
        <w:fldChar w:fldCharType="begin"/>
      </w:r>
      <w:r w:rsidR="000D77BF">
        <w:instrText xml:space="preserve"> SEQ Quadro \* ARABIC </w:instrText>
      </w:r>
      <w:r w:rsidR="000D77BF">
        <w:fldChar w:fldCharType="separate"/>
      </w:r>
      <w:r w:rsidR="006D2982">
        <w:rPr>
          <w:noProof/>
        </w:rPr>
        <w:t>2</w:t>
      </w:r>
      <w:r w:rsidR="000D77BF">
        <w:rPr>
          <w:noProof/>
        </w:rPr>
        <w:fldChar w:fldCharType="end"/>
      </w:r>
      <w:bookmarkEnd w:id="136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02DED8AF" w:rsidR="00451B94" w:rsidRPr="007E0D87" w:rsidRDefault="00703507" w:rsidP="00470C41">
            <w:pPr>
              <w:pStyle w:val="TF-TEXTOQUADROCentralizado"/>
            </w:pPr>
            <w:r>
              <w:t>2023</w:t>
            </w:r>
          </w:p>
        </w:tc>
      </w:tr>
      <w:tr w:rsidR="00451B94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38A44423" w:rsidR="00451B94" w:rsidRPr="007E0D87" w:rsidRDefault="00703507" w:rsidP="00470C41">
            <w:pPr>
              <w:pStyle w:val="TF-TEXTOQUADROCentralizado"/>
            </w:pPr>
            <w:r>
              <w:t>Jul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301EC51E" w:rsidR="00451B94" w:rsidRPr="007E0D87" w:rsidRDefault="00703507" w:rsidP="00470C41">
            <w:pPr>
              <w:pStyle w:val="TF-TEXTOQUADROCentralizado"/>
            </w:pPr>
            <w:r>
              <w:t>Ago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7D9C6760" w:rsidR="00451B94" w:rsidRPr="007E0D87" w:rsidRDefault="00703507" w:rsidP="00470C41">
            <w:pPr>
              <w:pStyle w:val="TF-TEXTOQUADROCentralizado"/>
            </w:pPr>
            <w:r>
              <w:t>Set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05A455AA" w:rsidR="00451B94" w:rsidRPr="007E0D87" w:rsidRDefault="00703507" w:rsidP="00470C41">
            <w:pPr>
              <w:pStyle w:val="TF-TEXTOQUADROCentralizado"/>
            </w:pPr>
            <w:r>
              <w:t>Out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51B4C4DB" w:rsidR="00451B94" w:rsidRPr="007E0D87" w:rsidRDefault="00703507" w:rsidP="00470C41">
            <w:pPr>
              <w:pStyle w:val="TF-TEXTOQUADROCentralizado"/>
            </w:pPr>
            <w:r>
              <w:t>Nov</w:t>
            </w:r>
            <w:r w:rsidR="00451B94" w:rsidRPr="007E0D87">
              <w:t>.</w:t>
            </w:r>
          </w:p>
        </w:tc>
      </w:tr>
      <w:tr w:rsidR="00451B9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414B3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115DB802" w:rsidR="00451B94" w:rsidRPr="007E0D87" w:rsidRDefault="008548AE" w:rsidP="00470C41">
            <w:pPr>
              <w:pStyle w:val="TF-TEXTOQUADRO"/>
              <w:rPr>
                <w:bCs/>
              </w:rPr>
            </w:pPr>
            <w:r>
              <w:t>d</w:t>
            </w:r>
            <w:r w:rsidR="00414B3B">
              <w:t>efinir método de catalogação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414B3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77693E00" w:rsidR="00451B94" w:rsidRPr="007E0D87" w:rsidRDefault="008548AE" w:rsidP="00470C41">
            <w:pPr>
              <w:pStyle w:val="TF-TEXTOQUADRO"/>
            </w:pPr>
            <w:r>
              <w:t>c</w:t>
            </w:r>
            <w:r w:rsidR="00414B3B">
              <w:t>atalogar alterações necessárias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1B6E9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123B35D1" w:rsidR="00451B94" w:rsidRPr="007E0D87" w:rsidRDefault="008548AE" w:rsidP="00470C41">
            <w:pPr>
              <w:pStyle w:val="TF-TEXTOQUADRO"/>
            </w:pPr>
            <w:r>
              <w:t>d</w:t>
            </w:r>
            <w:r w:rsidR="00414B3B">
              <w:t>esenvolver interface visual simples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233C21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B953714" w14:textId="166138FA" w:rsidR="00451B94" w:rsidRPr="007E0D87" w:rsidRDefault="008548AE" w:rsidP="00470C41">
            <w:pPr>
              <w:pStyle w:val="TF-TEXTOQUADRO"/>
            </w:pPr>
            <w:r>
              <w:t>d</w:t>
            </w:r>
            <w:r w:rsidR="00414B3B">
              <w:t>esenvolver método de análise de arquivo</w:t>
            </w:r>
          </w:p>
        </w:tc>
        <w:tc>
          <w:tcPr>
            <w:tcW w:w="273" w:type="dxa"/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14B3B" w:rsidRPr="007E0D87" w14:paraId="1450DD53" w14:textId="77777777" w:rsidTr="00233C21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559CC75" w14:textId="12C9A64A" w:rsidR="00414B3B" w:rsidRPr="007E0D87" w:rsidRDefault="008548AE" w:rsidP="00470C41">
            <w:pPr>
              <w:pStyle w:val="TF-TEXTOQUADRO"/>
            </w:pPr>
            <w:r>
              <w:t>c</w:t>
            </w:r>
            <w:r w:rsidR="00414B3B">
              <w:t>riar lógica para substituir termos no arquivo</w:t>
            </w:r>
          </w:p>
        </w:tc>
        <w:tc>
          <w:tcPr>
            <w:tcW w:w="273" w:type="dxa"/>
          </w:tcPr>
          <w:p w14:paraId="6105507C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3ED96CA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CBE92E1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615B739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A22FEB7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5B9299B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22208050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53E74DA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B9C1D7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F2472B1" w14:textId="77777777" w:rsidR="00414B3B" w:rsidRPr="007E0D87" w:rsidRDefault="00414B3B" w:rsidP="00470C41">
            <w:pPr>
              <w:pStyle w:val="TF-TEXTOQUADROCentralizado"/>
            </w:pPr>
          </w:p>
        </w:tc>
      </w:tr>
      <w:tr w:rsidR="00414B3B" w:rsidRPr="007E0D87" w14:paraId="690FFB5E" w14:textId="77777777" w:rsidTr="001B6E9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61BA7BD" w14:textId="743D775C" w:rsidR="00414B3B" w:rsidRPr="007E0D87" w:rsidRDefault="008548AE" w:rsidP="00470C41">
            <w:pPr>
              <w:pStyle w:val="TF-TEXTOQUADRO"/>
            </w:pPr>
            <w:r>
              <w:t>c</w:t>
            </w:r>
            <w:r w:rsidR="00414B3B">
              <w:t>riar retorno de arquivo</w:t>
            </w:r>
          </w:p>
        </w:tc>
        <w:tc>
          <w:tcPr>
            <w:tcW w:w="273" w:type="dxa"/>
          </w:tcPr>
          <w:p w14:paraId="3DFEAE24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E6B628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8B0ECB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26768140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2B493A62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3519C0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CDC0EB0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12C54BA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CBB0E6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F2567E7" w14:textId="77777777" w:rsidR="00414B3B" w:rsidRPr="007E0D87" w:rsidRDefault="00414B3B" w:rsidP="00470C41">
            <w:pPr>
              <w:pStyle w:val="TF-TEXTOQUADROCentralizado"/>
            </w:pPr>
          </w:p>
        </w:tc>
      </w:tr>
      <w:tr w:rsidR="00414B3B" w:rsidRPr="007E0D87" w14:paraId="7CE4D3D3" w14:textId="77777777" w:rsidTr="001B6E9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4F151C4" w14:textId="59243EB4" w:rsidR="00414B3B" w:rsidRPr="007E0D87" w:rsidRDefault="008548AE" w:rsidP="00470C41">
            <w:pPr>
              <w:pStyle w:val="TF-TEXTOQUADRO"/>
            </w:pPr>
            <w:r>
              <w:t>d</w:t>
            </w:r>
            <w:r w:rsidR="00414B3B">
              <w:t>esenvolver relatório de alterações</w:t>
            </w:r>
          </w:p>
        </w:tc>
        <w:tc>
          <w:tcPr>
            <w:tcW w:w="273" w:type="dxa"/>
          </w:tcPr>
          <w:p w14:paraId="68DACAA4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C9CF688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CAA8A0A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557E51D0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A156A88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52A4D8A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1918FC3A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E910A52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D45D00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A4B1156" w14:textId="77777777" w:rsidR="00414B3B" w:rsidRPr="007E0D87" w:rsidRDefault="00414B3B" w:rsidP="00470C41">
            <w:pPr>
              <w:pStyle w:val="TF-TEXTOQUADROCentralizado"/>
            </w:pPr>
          </w:p>
        </w:tc>
      </w:tr>
      <w:tr w:rsidR="00414B3B" w:rsidRPr="007E0D87" w14:paraId="25CAC3C6" w14:textId="77777777" w:rsidTr="001B6E9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D37D910" w14:textId="66EB5222" w:rsidR="00414B3B" w:rsidRPr="007E0D87" w:rsidRDefault="008548AE" w:rsidP="00470C41">
            <w:pPr>
              <w:pStyle w:val="TF-TEXTOQUADRO"/>
            </w:pPr>
            <w:r>
              <w:t>c</w:t>
            </w:r>
            <w:r w:rsidR="00414B3B">
              <w:t>riar relatório de alterações manuais necessárias</w:t>
            </w:r>
          </w:p>
        </w:tc>
        <w:tc>
          <w:tcPr>
            <w:tcW w:w="273" w:type="dxa"/>
          </w:tcPr>
          <w:p w14:paraId="028F090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45A9063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161F1F1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058BA271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58E36E24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2805318C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A4A92DC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9F0FB4E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CE5C311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57933F3" w14:textId="77777777" w:rsidR="00414B3B" w:rsidRPr="007E0D87" w:rsidRDefault="00414B3B" w:rsidP="00470C41">
            <w:pPr>
              <w:pStyle w:val="TF-TEXTOQUADROCentralizado"/>
            </w:pPr>
          </w:p>
        </w:tc>
      </w:tr>
      <w:tr w:rsidR="00414B3B" w:rsidRPr="007E0D87" w14:paraId="54BA2AB6" w14:textId="77777777" w:rsidTr="001B6E9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4B5EE08" w14:textId="557E96B1" w:rsidR="00414B3B" w:rsidRPr="007E0D87" w:rsidRDefault="008548AE" w:rsidP="00470C41">
            <w:pPr>
              <w:pStyle w:val="TF-TEXTOQUADRO"/>
            </w:pPr>
            <w:r>
              <w:t>d</w:t>
            </w:r>
            <w:r w:rsidR="00414B3B">
              <w:t>esenvolver interface visual mais robusta</w:t>
            </w:r>
          </w:p>
        </w:tc>
        <w:tc>
          <w:tcPr>
            <w:tcW w:w="273" w:type="dxa"/>
          </w:tcPr>
          <w:p w14:paraId="72797F85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A1E109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E706E9E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A50687C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9C522A7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4ACF570E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0F4B8DA1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0850F49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BA84D64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2ADE86B" w14:textId="77777777" w:rsidR="00414B3B" w:rsidRPr="007E0D87" w:rsidRDefault="00414B3B" w:rsidP="00470C41">
            <w:pPr>
              <w:pStyle w:val="TF-TEXTOQUADROCentralizado"/>
            </w:pPr>
          </w:p>
        </w:tc>
      </w:tr>
      <w:tr w:rsidR="00414B3B" w:rsidRPr="007E0D87" w14:paraId="6FA0C356" w14:textId="77777777" w:rsidTr="001B6E9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CD635B9" w14:textId="522EC0D1" w:rsidR="00414B3B" w:rsidRPr="007E0D87" w:rsidRDefault="008548AE" w:rsidP="00470C41">
            <w:pPr>
              <w:pStyle w:val="TF-TEXTOQUADRO"/>
            </w:pPr>
            <w:r>
              <w:t>d</w:t>
            </w:r>
            <w:r w:rsidR="00414B3B">
              <w:t>esenvolver método de análise de projeto</w:t>
            </w:r>
          </w:p>
        </w:tc>
        <w:tc>
          <w:tcPr>
            <w:tcW w:w="273" w:type="dxa"/>
          </w:tcPr>
          <w:p w14:paraId="40D7FE88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94C78D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5C52E0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8843696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32EE31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8CBF2CD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432E9AC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DF5C63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08C350EE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D0CECE" w:themeFill="background2" w:themeFillShade="E6"/>
          </w:tcPr>
          <w:p w14:paraId="48047F9F" w14:textId="77777777" w:rsidR="00414B3B" w:rsidRPr="007E0D87" w:rsidRDefault="00414B3B" w:rsidP="00470C41">
            <w:pPr>
              <w:pStyle w:val="TF-TEXTOQUADROCentralizado"/>
            </w:pPr>
          </w:p>
        </w:tc>
      </w:tr>
      <w:tr w:rsidR="00414B3B" w:rsidRPr="007E0D87" w14:paraId="25F9E488" w14:textId="77777777" w:rsidTr="00414B3B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2073006" w14:textId="51D61DD7" w:rsidR="00414B3B" w:rsidRPr="007E0D87" w:rsidRDefault="008548AE" w:rsidP="00470C41">
            <w:pPr>
              <w:pStyle w:val="TF-TEXTOQUADRO"/>
            </w:pPr>
            <w:r>
              <w:t>p</w:t>
            </w:r>
            <w:r w:rsidR="00414B3B">
              <w:t>ublicar projeto para acesso público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8CA37D0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CBF40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B5DF66D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EC3A8C9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32F0429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BF43E8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D9CD8C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35E8D3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318A8C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079CD090" w14:textId="77777777" w:rsidR="00414B3B" w:rsidRPr="007E0D87" w:rsidRDefault="00414B3B" w:rsidP="00470C41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2A494D">
      <w:pPr>
        <w:pStyle w:val="Ttulo1"/>
      </w:pPr>
      <w:r>
        <w:t>REVISÃO BIBLIOGRÁFICA</w:t>
      </w:r>
    </w:p>
    <w:p w14:paraId="476DA62F" w14:textId="093CBAB1" w:rsidR="005B13D3" w:rsidRDefault="009C7D36" w:rsidP="00D9463A">
      <w:pPr>
        <w:pStyle w:val="TF-TEXTO"/>
      </w:pPr>
      <w:r>
        <w:t>Neste capítulo ser</w:t>
      </w:r>
      <w:ins w:id="137" w:author="Marcel Hugo" w:date="2023-04-17T11:24:00Z">
        <w:r w:rsidR="00386DA1">
          <w:t>ão</w:t>
        </w:r>
      </w:ins>
      <w:del w:id="138" w:author="Marcel Hugo" w:date="2023-04-17T11:24:00Z">
        <w:r w:rsidDel="00386DA1">
          <w:delText>á</w:delText>
        </w:r>
      </w:del>
      <w:r>
        <w:t xml:space="preserve"> discutido</w:t>
      </w:r>
      <w:ins w:id="139" w:author="Marcel Hugo" w:date="2023-04-17T11:24:00Z">
        <w:r w:rsidR="00386DA1">
          <w:t>s</w:t>
        </w:r>
      </w:ins>
      <w:r>
        <w:t xml:space="preserve"> os conceitos que fundamentarão o trabalho como um todo, começando</w:t>
      </w:r>
      <w:r w:rsidR="00847162">
        <w:t xml:space="preserve"> pelo Angular</w:t>
      </w:r>
      <w:del w:id="140" w:author="Marcel Hugo" w:date="2023-04-17T11:25:00Z">
        <w:r w:rsidR="00847162" w:rsidDel="0081402B">
          <w:delText xml:space="preserve">, o framework de desenvolvimento web que o trabalho referência </w:delText>
        </w:r>
      </w:del>
      <w:r w:rsidR="00847162">
        <w:t>(ANGULAR, 2022)</w:t>
      </w:r>
      <w:ins w:id="141" w:author="Marcel Hugo" w:date="2023-04-17T11:25:00Z">
        <w:r w:rsidR="0081402B">
          <w:t>;</w:t>
        </w:r>
      </w:ins>
      <w:del w:id="142" w:author="Marcel Hugo" w:date="2023-04-17T11:25:00Z">
        <w:r w:rsidR="00847162" w:rsidDel="0081402B">
          <w:delText>,</w:delText>
        </w:r>
      </w:del>
      <w:r w:rsidR="00847162">
        <w:t xml:space="preserve"> </w:t>
      </w:r>
      <w:r w:rsidR="002E6A32">
        <w:t>uma visão de sistemas legado e o que são</w:t>
      </w:r>
      <w:ins w:id="143" w:author="Marcel Hugo" w:date="2023-04-17T11:25:00Z">
        <w:r w:rsidR="0081402B">
          <w:t>;</w:t>
        </w:r>
      </w:ins>
      <w:del w:id="144" w:author="Marcel Hugo" w:date="2023-04-17T11:25:00Z">
        <w:r w:rsidR="002E6A32" w:rsidDel="0081402B">
          <w:delText>,</w:delText>
        </w:r>
      </w:del>
      <w:r w:rsidR="002E6A32">
        <w:t xml:space="preserve"> uma análise de desenvolvimento de aplicações para web</w:t>
      </w:r>
      <w:ins w:id="145" w:author="Marcel Hugo" w:date="2023-04-17T11:25:00Z">
        <w:r w:rsidR="0081402B">
          <w:t>;</w:t>
        </w:r>
      </w:ins>
      <w:del w:id="146" w:author="Marcel Hugo" w:date="2023-04-17T11:25:00Z">
        <w:r w:rsidR="002E6A32" w:rsidDel="0081402B">
          <w:delText>,</w:delText>
        </w:r>
      </w:del>
      <w:r w:rsidR="002E6A32">
        <w:t xml:space="preserve"> e um </w:t>
      </w:r>
      <w:ins w:id="147" w:author="Marcel Hugo" w:date="2023-04-17T11:25:00Z">
        <w:r w:rsidR="0081402B">
          <w:t>...</w:t>
        </w:r>
      </w:ins>
    </w:p>
    <w:p w14:paraId="11816CB0" w14:textId="7A09673E" w:rsidR="000229F4" w:rsidRDefault="005B13D3" w:rsidP="00070B1B">
      <w:pPr>
        <w:pStyle w:val="TF-TEXTO"/>
        <w:ind w:firstLine="709"/>
      </w:pPr>
      <w:r>
        <w:t>O Angular é um framework de desenvolvimento basead</w:t>
      </w:r>
      <w:ins w:id="148" w:author="Marcel Hugo" w:date="2023-04-17T11:25:00Z">
        <w:r w:rsidR="0081402B">
          <w:t>o</w:t>
        </w:r>
      </w:ins>
      <w:del w:id="149" w:author="Marcel Hugo" w:date="2023-04-17T11:25:00Z">
        <w:r w:rsidDel="0081402B">
          <w:delText>a</w:delText>
        </w:r>
      </w:del>
      <w:r>
        <w:t xml:space="preserve"> em typescript (ANGULAR, 2022)</w:t>
      </w:r>
      <w:r w:rsidR="00D9463A">
        <w:t xml:space="preserve"> criado em 2010</w:t>
      </w:r>
      <w:r>
        <w:t xml:space="preserve"> </w:t>
      </w:r>
      <w:r w:rsidR="00D9463A">
        <w:t>que</w:t>
      </w:r>
      <w:r>
        <w:t xml:space="preserve"> auxilia na construção de projetos web através de um conjunto robusto de ferramentas e </w:t>
      </w:r>
      <w:r w:rsidR="00D9463A">
        <w:t xml:space="preserve"> </w:t>
      </w:r>
      <w:r>
        <w:t>um conjunto de funcionalidades importantes para o desenvolvimento de aplicações como: roteamento, injeção de dependência e vinculação de dados bidirecional (MILLER, 2021)</w:t>
      </w:r>
      <w:ins w:id="150" w:author="Marcel Hugo" w:date="2023-04-17T11:25:00Z">
        <w:r w:rsidR="00C85F42">
          <w:t>. P</w:t>
        </w:r>
      </w:ins>
      <w:del w:id="151" w:author="Marcel Hugo" w:date="2023-04-17T11:25:00Z">
        <w:r w:rsidDel="00C85F42">
          <w:delText>, p</w:delText>
        </w:r>
      </w:del>
      <w:r>
        <w:t xml:space="preserve">ermite </w:t>
      </w:r>
      <w:del w:id="152" w:author="Marcel Hugo" w:date="2023-04-17T11:25:00Z">
        <w:r w:rsidDel="00C85F42">
          <w:delText xml:space="preserve">assim </w:delText>
        </w:r>
      </w:del>
      <w:r>
        <w:t xml:space="preserve">a construção de aplicações de pequeno e grande porte e facilita a criação de projetos escaláveis de forma rápida e </w:t>
      </w:r>
      <w:r w:rsidR="00D9463A">
        <w:t>consistente ao remover a responsabilidade de criação de componentes básicos e estrutura de comunicação entre esses componentes dos desenvolvedores (ANGULAR, 2022) (MILLER, 2021).</w:t>
      </w:r>
    </w:p>
    <w:p w14:paraId="27828443" w14:textId="53412C45" w:rsidR="000229F4" w:rsidRDefault="000229F4" w:rsidP="00070B1B">
      <w:pPr>
        <w:pStyle w:val="TF-TEXTO"/>
        <w:ind w:firstLine="709"/>
      </w:pPr>
      <w:r>
        <w:t xml:space="preserve">Com o passar do tempo em </w:t>
      </w:r>
      <w:r w:rsidR="008A2661">
        <w:t xml:space="preserve">projetos </w:t>
      </w:r>
      <w:r>
        <w:t>de código, sistemas ganham a definição de “sistema legado”</w:t>
      </w:r>
      <w:r w:rsidR="00FB1C61">
        <w:t>.</w:t>
      </w:r>
      <w:r>
        <w:t xml:space="preserve"> </w:t>
      </w:r>
      <w:r w:rsidR="00FB1C61">
        <w:t>Dedeke</w:t>
      </w:r>
      <w:r>
        <w:t xml:space="preserve"> (2012) define sistema legado como um “agregado de soluções de software, cuja linguagem, padrões, código e tecnologias</w:t>
      </w:r>
      <w:r w:rsidR="000944CD">
        <w:t xml:space="preserve"> </w:t>
      </w:r>
      <w:r>
        <w:t>pertencem a uma geração passada, ou era de inovação”</w:t>
      </w:r>
      <w:r w:rsidR="005B5E3D">
        <w:t>, o que por definição garante que todo sistema que não passa por atualizações contínuas algum dia será um projeto legado</w:t>
      </w:r>
      <w:r w:rsidR="00CE5243">
        <w:t xml:space="preserve">. </w:t>
      </w:r>
      <w:r w:rsidR="008A2661">
        <w:t>S</w:t>
      </w:r>
      <w:r w:rsidR="00CE5243">
        <w:t>istemas legados podem chegar a custar 300 mil dólares por ano para ser</w:t>
      </w:r>
      <w:r w:rsidR="008A2661">
        <w:t>em</w:t>
      </w:r>
      <w:r w:rsidR="00CE5243">
        <w:t xml:space="preserve"> mantido</w:t>
      </w:r>
      <w:r w:rsidR="008A2661">
        <w:t>s</w:t>
      </w:r>
      <w:r w:rsidR="00CE5243">
        <w:t xml:space="preserve"> (DEDEKE, 2012 apud. HEDGE, WALL, 2009)</w:t>
      </w:r>
      <w:r w:rsidR="0023646B">
        <w:t xml:space="preserve">. </w:t>
      </w:r>
      <w:r w:rsidR="00FB1C61">
        <w:t xml:space="preserve">O </w:t>
      </w:r>
      <w:r w:rsidR="006A0448">
        <w:t xml:space="preserve">problema de sistema legado não </w:t>
      </w:r>
      <w:r w:rsidR="00FB1C61">
        <w:t>é algo novo para</w:t>
      </w:r>
      <w:r w:rsidR="006A0448">
        <w:t xml:space="preserve"> desenvolvimento de sistemas, vinte e oito anos atrás SNEED (1995) já </w:t>
      </w:r>
      <w:r w:rsidR="008A2661">
        <w:t>sugeria um planejamento de reescrita de sistemas</w:t>
      </w:r>
      <w:r w:rsidR="006A0448">
        <w:t xml:space="preserve"> legado</w:t>
      </w:r>
      <w:r w:rsidR="008A2661">
        <w:t xml:space="preserve"> ao afirmar que não é fácil atualizar e migrar sistemas de larga escala sem perturbar o funcionamento de processamento de dados</w:t>
      </w:r>
      <w:r w:rsidR="006A0448">
        <w:t>.</w:t>
      </w:r>
    </w:p>
    <w:p w14:paraId="27A6BCB6" w14:textId="4C2F6AF6" w:rsidR="00D50167" w:rsidRDefault="0034350C" w:rsidP="009E6D4E">
      <w:pPr>
        <w:pStyle w:val="TF-TEXTO"/>
        <w:ind w:firstLine="709"/>
      </w:pPr>
      <w:commentRangeStart w:id="153"/>
      <w:r w:rsidRPr="0034350C">
        <w:t>Para se entender</w:t>
      </w:r>
      <w:del w:id="154" w:author="Marcel Hugo" w:date="2023-04-17T11:26:00Z">
        <w:r w:rsidRPr="0034350C" w:rsidDel="00370113">
          <w:delText xml:space="preserve"> o</w:delText>
        </w:r>
      </w:del>
      <w:r w:rsidRPr="0034350C">
        <w:t xml:space="preserve"> a relevância de sistemas legado e o Angular nesses sistemas, é necessário entender a importância do desenvolvimento web, CHELES (2022) demonstra várias vantagens</w:t>
      </w:r>
      <w:commentRangeEnd w:id="153"/>
      <w:r w:rsidR="0035030E">
        <w:rPr>
          <w:rStyle w:val="Refdecomentrio"/>
        </w:rPr>
        <w:commentReference w:id="153"/>
      </w:r>
      <w:r w:rsidRPr="0034350C">
        <w:t xml:space="preserve">: a economia e eficiência do desenvolvimento, diminuindo a necessidade de empresas construírem um aplicativo móvel, a função multiplataforma inerente do meio, onde vários dispositivos modernos já possuem a funcionalidade de acessar páginas web e </w:t>
      </w:r>
      <w:r w:rsidR="00B826A3">
        <w:t>finalmente</w:t>
      </w:r>
      <w:r w:rsidRPr="0034350C">
        <w:t xml:space="preserve"> a conveniência, </w:t>
      </w:r>
      <w:r>
        <w:t xml:space="preserve">por não ser </w:t>
      </w:r>
      <w:r w:rsidRPr="0034350C">
        <w:t xml:space="preserve">necessário baixar ou instalar </w:t>
      </w:r>
      <w:r w:rsidR="00B826A3">
        <w:t>diferente de</w:t>
      </w:r>
      <w:r w:rsidRPr="0034350C">
        <w:t xml:space="preserve"> aplicações tradicionais. </w:t>
      </w:r>
    </w:p>
    <w:p w14:paraId="535DC4EE" w14:textId="22526DA7" w:rsidR="002F4A4E" w:rsidRDefault="009E6D4E" w:rsidP="009E6D4E">
      <w:pPr>
        <w:pStyle w:val="TF-TEXTO"/>
        <w:ind w:firstLine="709"/>
      </w:pPr>
      <w:r>
        <w:t>Para um sistema web funcionar, é necessário haver alguma parte que realiza a lógica do sistema</w:t>
      </w:r>
      <w:ins w:id="155" w:author="Marcel Hugo" w:date="2023-04-17T11:28:00Z">
        <w:r w:rsidR="00566DD5">
          <w:t>.N</w:t>
        </w:r>
      </w:ins>
      <w:del w:id="156" w:author="Marcel Hugo" w:date="2023-04-17T11:28:00Z">
        <w:r w:rsidDel="00566DD5">
          <w:delText>, n</w:delText>
        </w:r>
      </w:del>
      <w:r>
        <w:t xml:space="preserve">este </w:t>
      </w:r>
      <w:del w:id="157" w:author="Marcel Hugo" w:date="2023-04-17T11:28:00Z">
        <w:r w:rsidDel="00566DD5">
          <w:delText xml:space="preserve">caso </w:delText>
        </w:r>
      </w:del>
      <w:ins w:id="158" w:author="Marcel Hugo" w:date="2023-04-17T11:28:00Z">
        <w:r w:rsidR="00566DD5">
          <w:t xml:space="preserve">trabalho </w:t>
        </w:r>
      </w:ins>
      <w:r>
        <w:t xml:space="preserve">será utilizado o C#. A </w:t>
      </w:r>
      <w:r w:rsidR="00D50167">
        <w:t xml:space="preserve">Microsoft (2023) define C# como "uma linguagem de programação moderna, orientada a objetos, </w:t>
      </w:r>
      <w:r w:rsidR="00D50167" w:rsidRPr="00D50167">
        <w:rPr>
          <w:i/>
          <w:iCs/>
        </w:rPr>
        <w:t>type-safe</w:t>
      </w:r>
      <w:r w:rsidR="00D50167">
        <w:t xml:space="preserve"> e orientada a componente", o que significa que o desenvolvedor tem total controle sobre o domínio da programação, e tendo habilidade de reutilizar componentes sem se preocupar com erros que </w:t>
      </w:r>
      <w:r w:rsidR="00D50167">
        <w:lastRenderedPageBreak/>
        <w:t>podem ser causados por falta de controle de tipagem de objeto.</w:t>
      </w:r>
      <w:r>
        <w:t xml:space="preserve"> A</w:t>
      </w:r>
      <w:r w:rsidR="00D50167">
        <w:t xml:space="preserve"> linguagem de programação</w:t>
      </w:r>
      <w:r>
        <w:t xml:space="preserve"> </w:t>
      </w:r>
      <w:r w:rsidR="00D50167">
        <w:t>pode ser utilizada para desenvolvimento de aplicações para desktop Windows, Linux e macOS, assim como desenvolvimento de jogos e aplicativos (ALTEXSOFT, 2021), mas o mais relevante para este trabalho é a possibilidade de utilização para serviços de processamento de requisições e sua funcionalidade como serviço de funcionamento contínuo.</w:t>
      </w:r>
    </w:p>
    <w:p w14:paraId="6FEAE5C1" w14:textId="77777777" w:rsidR="00451B94" w:rsidRDefault="00451B94" w:rsidP="00F83A19">
      <w:pPr>
        <w:pStyle w:val="TF-refernciasbibliogrficasTTULO"/>
      </w:pPr>
      <w:bookmarkStart w:id="159" w:name="_Toc351015602"/>
      <w:bookmarkEnd w:id="111"/>
      <w:bookmarkEnd w:id="112"/>
      <w:bookmarkEnd w:id="113"/>
      <w:bookmarkEnd w:id="114"/>
      <w:bookmarkEnd w:id="115"/>
      <w:bookmarkEnd w:id="116"/>
      <w:bookmarkEnd w:id="117"/>
      <w:r>
        <w:t>Referências</w:t>
      </w:r>
      <w:bookmarkEnd w:id="159"/>
    </w:p>
    <w:p w14:paraId="217D1AEC" w14:textId="77777777" w:rsidR="00451B94" w:rsidRDefault="00451B94" w:rsidP="00587002">
      <w:pPr>
        <w:pStyle w:val="TF-REFERNCIASITEM0"/>
      </w:pPr>
      <w:r>
        <w:t xml:space="preserve">[Só podem ser inseridas nas referências os documentos citados no projeto. Todos os documentos citados obrigatoriamente tem que estar inserido nas referências. </w:t>
      </w:r>
    </w:p>
    <w:p w14:paraId="577E824F" w14:textId="77777777" w:rsidR="00451B94" w:rsidRDefault="00451B94" w:rsidP="00587002">
      <w:pPr>
        <w:pStyle w:val="TF-REFERNCIASITEM0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477C037C" w14:textId="03F15DF8" w:rsidR="00392D41" w:rsidRDefault="000D77BF" w:rsidP="009E71AD">
      <w:pPr>
        <w:pStyle w:val="TF-REFERNCIASITEM0"/>
      </w:pPr>
      <w:hyperlink r:id="rId17" w:history="1">
        <w:r w:rsidR="00392D41" w:rsidRPr="00156102">
          <w:rPr>
            <w:rStyle w:val="Hyperlink"/>
            <w:noProof w:val="0"/>
          </w:rPr>
          <w:t>https://github.com/dotnet/upgrade-assistant</w:t>
        </w:r>
      </w:hyperlink>
    </w:p>
    <w:p w14:paraId="6E93C1A8" w14:textId="3BFE7A3F" w:rsidR="00392D41" w:rsidRDefault="000D77BF" w:rsidP="009E71AD">
      <w:pPr>
        <w:pStyle w:val="TF-REFERNCIASITEM0"/>
      </w:pPr>
      <w:hyperlink r:id="rId18" w:history="1">
        <w:r w:rsidR="00392D41" w:rsidRPr="00156102">
          <w:rPr>
            <w:rStyle w:val="Hyperlink"/>
            <w:noProof w:val="0"/>
          </w:rPr>
          <w:t>https://github.com/ellamaolson/ngMigration-Assistant</w:t>
        </w:r>
      </w:hyperlink>
      <w:r w:rsidR="00392D41">
        <w:t xml:space="preserve"> </w:t>
      </w:r>
    </w:p>
    <w:p w14:paraId="2CA49D2D" w14:textId="48ED7C73" w:rsidR="00392D41" w:rsidRDefault="00392D41" w:rsidP="009E71AD">
      <w:pPr>
        <w:pStyle w:val="TF-REFERNCIASITEM0"/>
      </w:pPr>
      <w:r w:rsidRPr="00392D41">
        <w:t>https://repositorio.unb.br/bitstream/10482/34321/1/2018_BrenoGustavoSoaresdaCosta.pdf</w:t>
      </w:r>
    </w:p>
    <w:p w14:paraId="38F2598B" w14:textId="2FA303D4" w:rsidR="00DB66B6" w:rsidRDefault="000D77BF" w:rsidP="009E71AD">
      <w:pPr>
        <w:pStyle w:val="TF-REFERNCIASITEM0"/>
      </w:pPr>
      <w:hyperlink r:id="rId19" w:history="1">
        <w:r w:rsidR="00392D41" w:rsidRPr="00156102">
          <w:rPr>
            <w:rStyle w:val="Hyperlink"/>
            <w:noProof w:val="0"/>
          </w:rPr>
          <w:t>https://update.angular.io/</w:t>
        </w:r>
      </w:hyperlink>
    </w:p>
    <w:p w14:paraId="07AB36A4" w14:textId="06CF14D2" w:rsidR="00392D41" w:rsidRDefault="00392D41" w:rsidP="009E71AD">
      <w:pPr>
        <w:pStyle w:val="TF-REFERNCIASITEM0"/>
      </w:pPr>
      <w:r>
        <w:t>PMBOK</w:t>
      </w:r>
      <w:r w:rsidR="0000223F">
        <w:t xml:space="preserve"> 6ª edição pagina 595</w:t>
      </w:r>
    </w:p>
    <w:p w14:paraId="515E669F" w14:textId="6D500A90" w:rsidR="009B5CA6" w:rsidRDefault="00070B1B" w:rsidP="009E71AD">
      <w:pPr>
        <w:pStyle w:val="TF-REFERNCIASITEM0"/>
      </w:pPr>
      <w:r w:rsidRPr="00070B1B">
        <w:t>https://angular.io/guide/what-is-angular 2022 Acesso 16/04/2023</w:t>
      </w:r>
    </w:p>
    <w:p w14:paraId="6D5F84E6" w14:textId="33729D62" w:rsidR="00070B1B" w:rsidRDefault="00070B1B" w:rsidP="009E71AD">
      <w:pPr>
        <w:pStyle w:val="TF-REFERNCIASITEM0"/>
        <w:rPr>
          <w:lang w:val="en-GB"/>
        </w:rPr>
      </w:pPr>
      <w:r w:rsidRPr="00070B1B">
        <w:rPr>
          <w:lang w:val="en-GB"/>
        </w:rPr>
        <w:t>https://www.codecademy.com/resources/blog/what-is-angular/ MILL</w:t>
      </w:r>
      <w:r>
        <w:rPr>
          <w:lang w:val="en-GB"/>
        </w:rPr>
        <w:t>ER (2021)</w:t>
      </w:r>
    </w:p>
    <w:p w14:paraId="4F0C7F1C" w14:textId="142F3C15" w:rsidR="000229F4" w:rsidRPr="00E04E64" w:rsidRDefault="000229F4" w:rsidP="000229F4">
      <w:pPr>
        <w:pStyle w:val="TF-REFERNCIASITEM0"/>
        <w:rPr>
          <w:lang w:val="en-GB"/>
          <w:rPrChange w:id="160" w:author="Marcel Hugo" w:date="2023-04-17T10:36:00Z">
            <w:rPr/>
          </w:rPrChange>
        </w:rPr>
      </w:pPr>
      <w:r w:rsidRPr="000229F4">
        <w:rPr>
          <w:lang w:val="en-GB"/>
        </w:rPr>
        <w:t xml:space="preserve">A. Dedeke, “Improving legacy-system sustainability: A systematic approach,” It Professional, IEEE, vol. 14, no. 1, pp. 38–43, 2012. </w:t>
      </w:r>
      <w:r w:rsidRPr="00E04E64">
        <w:rPr>
          <w:lang w:val="en-GB"/>
          <w:rPrChange w:id="161" w:author="Marcel Hugo" w:date="2023-04-17T10:36:00Z">
            <w:rPr/>
          </w:rPrChange>
        </w:rPr>
        <w:t>6, 46</w:t>
      </w:r>
    </w:p>
    <w:p w14:paraId="7320B67C" w14:textId="27F6A8C9" w:rsidR="00FB1C61" w:rsidRDefault="00FB1C61" w:rsidP="00FB1C61">
      <w:pPr>
        <w:pStyle w:val="TF-REFERNCIASITEM0"/>
        <w:rPr>
          <w:lang w:val="en-GB"/>
        </w:rPr>
      </w:pPr>
      <w:r w:rsidRPr="00FB1C61">
        <w:rPr>
          <w:lang w:val="en-GB"/>
        </w:rPr>
        <w:t>H. Sneed, “Planning the Reengineering of Legacy Systems,” IEEE Software, vol. 12, no. 1, 1995,</w:t>
      </w:r>
      <w:r>
        <w:rPr>
          <w:lang w:val="en-GB"/>
        </w:rPr>
        <w:t xml:space="preserve"> </w:t>
      </w:r>
      <w:r w:rsidRPr="00FB1C61">
        <w:rPr>
          <w:lang w:val="en-GB"/>
        </w:rPr>
        <w:t>pp. 24–34.</w:t>
      </w:r>
    </w:p>
    <w:p w14:paraId="3CB5F026" w14:textId="7A8D000B" w:rsidR="00B826A3" w:rsidRDefault="00566DD5" w:rsidP="00FB1C61">
      <w:pPr>
        <w:pStyle w:val="TF-REFERNCIASITEM0"/>
        <w:rPr>
          <w:lang w:val="en-GB"/>
        </w:rPr>
      </w:pPr>
      <w:r>
        <w:fldChar w:fldCharType="begin"/>
      </w:r>
      <w:r w:rsidRPr="00E04E64">
        <w:rPr>
          <w:lang w:val="en-GB"/>
          <w:rPrChange w:id="162" w:author="Marcel Hugo" w:date="2023-04-17T10:36:00Z">
            <w:rPr/>
          </w:rPrChange>
        </w:rPr>
        <w:instrText>HYPERLINK "https://uds.com.br/blog/desenvolvimento-de-aplicacoes-web/"</w:instrText>
      </w:r>
      <w:r>
        <w:fldChar w:fldCharType="separate"/>
      </w:r>
      <w:r w:rsidR="009E6D4E" w:rsidRPr="003E4658">
        <w:rPr>
          <w:rStyle w:val="Hyperlink"/>
          <w:noProof w:val="0"/>
          <w:lang w:val="en-GB"/>
        </w:rPr>
        <w:t>https://uds.com.br/blog/desenvolvimento-de-aplicacoes-web/</w:t>
      </w:r>
      <w:r>
        <w:rPr>
          <w:rStyle w:val="Hyperlink"/>
          <w:noProof w:val="0"/>
          <w:lang w:val="en-GB"/>
        </w:rPr>
        <w:fldChar w:fldCharType="end"/>
      </w:r>
    </w:p>
    <w:p w14:paraId="655458E7" w14:textId="6AEE3CDA" w:rsidR="009E6D4E" w:rsidRDefault="00566DD5" w:rsidP="00FB1C61">
      <w:pPr>
        <w:pStyle w:val="TF-REFERNCIASITEM0"/>
        <w:rPr>
          <w:lang w:val="en-GB"/>
        </w:rPr>
      </w:pPr>
      <w:r>
        <w:fldChar w:fldCharType="begin"/>
      </w:r>
      <w:r w:rsidRPr="00E04E64">
        <w:rPr>
          <w:lang w:val="en-GB"/>
          <w:rPrChange w:id="163" w:author="Marcel Hugo" w:date="2023-04-17T10:36:00Z">
            <w:rPr/>
          </w:rPrChange>
        </w:rPr>
        <w:instrText>HYPERLINK "https://www.altexsoft.com/blog/c-sharp-pros-and-cons/"</w:instrText>
      </w:r>
      <w:r>
        <w:fldChar w:fldCharType="separate"/>
      </w:r>
      <w:r w:rsidR="009E6D4E" w:rsidRPr="003E4658">
        <w:rPr>
          <w:rStyle w:val="Hyperlink"/>
          <w:noProof w:val="0"/>
          <w:lang w:val="en-GB"/>
        </w:rPr>
        <w:t>https://www.altexsoft.com/blog/c-sharp-pros-and-cons/</w:t>
      </w:r>
      <w:r>
        <w:rPr>
          <w:rStyle w:val="Hyperlink"/>
          <w:noProof w:val="0"/>
          <w:lang w:val="en-GB"/>
        </w:rPr>
        <w:fldChar w:fldCharType="end"/>
      </w:r>
    </w:p>
    <w:p w14:paraId="5C17416D" w14:textId="6369F9DC" w:rsidR="009E6D4E" w:rsidRDefault="00566DD5" w:rsidP="00FB1C61">
      <w:pPr>
        <w:pStyle w:val="TF-REFERNCIASITEM0"/>
        <w:rPr>
          <w:lang w:val="en-GB"/>
        </w:rPr>
      </w:pPr>
      <w:r>
        <w:fldChar w:fldCharType="begin"/>
      </w:r>
      <w:r w:rsidRPr="00E04E64">
        <w:rPr>
          <w:lang w:val="en-GB"/>
          <w:rPrChange w:id="164" w:author="Marcel Hugo" w:date="2023-04-17T10:36:00Z">
            <w:rPr/>
          </w:rPrChange>
        </w:rPr>
        <w:instrText>HYPERLINK "https://learn.microsoft.com/en-us/dotnet/csharp/tour-of-csharp/"</w:instrText>
      </w:r>
      <w:r>
        <w:fldChar w:fldCharType="separate"/>
      </w:r>
      <w:r w:rsidR="00684D5C" w:rsidRPr="003E4658">
        <w:rPr>
          <w:rStyle w:val="Hyperlink"/>
          <w:noProof w:val="0"/>
          <w:lang w:val="en-GB"/>
        </w:rPr>
        <w:t>https://learn.microsoft.com/en-us/dotnet/csharp/tour-of-csharp/</w:t>
      </w:r>
      <w:r>
        <w:rPr>
          <w:rStyle w:val="Hyperlink"/>
          <w:noProof w:val="0"/>
          <w:lang w:val="en-GB"/>
        </w:rPr>
        <w:fldChar w:fldCharType="end"/>
      </w:r>
    </w:p>
    <w:p w14:paraId="1846D308" w14:textId="2E46B581" w:rsidR="00684D5C" w:rsidRPr="00FB1C61" w:rsidRDefault="00684D5C" w:rsidP="00FB1C61">
      <w:pPr>
        <w:pStyle w:val="TF-REFERNCIASITEM0"/>
        <w:rPr>
          <w:lang w:val="en-GB"/>
        </w:rPr>
      </w:pPr>
      <w:r w:rsidRPr="00684D5C">
        <w:rPr>
          <w:lang w:val="en-GB"/>
        </w:rPr>
        <w:t>https://survey.stackoverflow.co/2022</w:t>
      </w:r>
    </w:p>
    <w:sectPr w:rsidR="00684D5C" w:rsidRPr="00FB1C61" w:rsidSect="008A3072">
      <w:headerReference w:type="default" r:id="rId20"/>
      <w:footerReference w:type="even" r:id="rId21"/>
      <w:footerReference w:type="default" r:id="rId22"/>
      <w:headerReference w:type="first" r:id="rId23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9" w:author="Marcel Hugo" w:date="2023-04-17T10:56:00Z" w:initials="MH">
    <w:p w14:paraId="3DB93325" w14:textId="77777777" w:rsidR="00162C17" w:rsidRDefault="00162C17">
      <w:pPr>
        <w:pStyle w:val="Textodecomentrio"/>
      </w:pPr>
      <w:r>
        <w:rPr>
          <w:rStyle w:val="Refdecomentrio"/>
        </w:rPr>
        <w:annotationRef/>
      </w:r>
      <w:r>
        <w:t>Parágrafo longo em uma única oração, dificulta a leitura.</w:t>
      </w:r>
    </w:p>
    <w:p w14:paraId="16DE80DF" w14:textId="77777777" w:rsidR="00162C17" w:rsidRDefault="00162C17" w:rsidP="00F70FD3">
      <w:pPr>
        <w:pStyle w:val="Textodecomentrio"/>
      </w:pPr>
      <w:r>
        <w:t>Quebrar em 3.</w:t>
      </w:r>
    </w:p>
  </w:comment>
  <w:comment w:id="45" w:author="Marcel Hugo" w:date="2023-04-17T11:01:00Z" w:initials="MH">
    <w:p w14:paraId="442EE6D7" w14:textId="77777777" w:rsidR="00402DBA" w:rsidRDefault="00402DBA">
      <w:pPr>
        <w:pStyle w:val="Textodecomentrio"/>
      </w:pPr>
      <w:r>
        <w:rPr>
          <w:rStyle w:val="Refdecomentrio"/>
        </w:rPr>
        <w:annotationRef/>
      </w:r>
      <w:r>
        <w:t>De qualquer porte?</w:t>
      </w:r>
    </w:p>
    <w:p w14:paraId="71D2C16B" w14:textId="77777777" w:rsidR="00402DBA" w:rsidRDefault="00402DBA" w:rsidP="00EA6544">
      <w:pPr>
        <w:pStyle w:val="Textodecomentrio"/>
      </w:pPr>
      <w:r>
        <w:t>De qualquer versão anterior para qualquer versão nova?</w:t>
      </w:r>
    </w:p>
  </w:comment>
  <w:comment w:id="46" w:author="Marcel Hugo" w:date="2023-04-17T11:00:00Z" w:initials="MH">
    <w:p w14:paraId="4B6C3D36" w14:textId="70549A73" w:rsidR="00521DD5" w:rsidRDefault="00521DD5">
      <w:pPr>
        <w:pStyle w:val="Textodecomentrio"/>
      </w:pPr>
      <w:r>
        <w:rPr>
          <w:rStyle w:val="Refdecomentrio"/>
        </w:rPr>
        <w:annotationRef/>
      </w:r>
      <w:r>
        <w:t>- realizar automaticamente mudanças apontadas;</w:t>
      </w:r>
    </w:p>
    <w:p w14:paraId="12752B8B" w14:textId="77777777" w:rsidR="00521DD5" w:rsidRDefault="00521DD5">
      <w:pPr>
        <w:pStyle w:val="Textodecomentrio"/>
      </w:pPr>
      <w:r>
        <w:t>Vai realizar TODAS as mudanças?</w:t>
      </w:r>
    </w:p>
    <w:p w14:paraId="22995C39" w14:textId="77777777" w:rsidR="00521DD5" w:rsidRDefault="00521DD5" w:rsidP="00AD0DD2">
      <w:pPr>
        <w:pStyle w:val="Textodecomentrio"/>
      </w:pPr>
      <w:r>
        <w:t>Caso não, sugiro colocar mais um objetivo como "orientar o desenvolvedor sobre mudanças apontadas que não foram possíveis de ser realizadas".</w:t>
      </w:r>
    </w:p>
  </w:comment>
  <w:comment w:id="59" w:author="Marcel Hugo" w:date="2023-04-17T11:04:00Z" w:initials="MH">
    <w:p w14:paraId="736E23AB" w14:textId="77777777" w:rsidR="006B2E5C" w:rsidRDefault="006B2E5C" w:rsidP="00677FF7">
      <w:pPr>
        <w:pStyle w:val="Textodecomentrio"/>
      </w:pPr>
      <w:r>
        <w:rPr>
          <w:rStyle w:val="Refdecomentrio"/>
        </w:rPr>
        <w:annotationRef/>
      </w:r>
      <w:r>
        <w:t>Se há dois modos, descreva os dois modos.</w:t>
      </w:r>
    </w:p>
  </w:comment>
  <w:comment w:id="65" w:author="Marcel Hugo" w:date="2023-04-17T11:05:00Z" w:initials="MH">
    <w:p w14:paraId="509C5E62" w14:textId="77777777" w:rsidR="002B1EE5" w:rsidRDefault="002B1EE5" w:rsidP="0017638C">
      <w:pPr>
        <w:pStyle w:val="Textodecomentrio"/>
      </w:pPr>
      <w:r>
        <w:rPr>
          <w:rStyle w:val="Refdecomentrio"/>
        </w:rPr>
        <w:annotationRef/>
      </w:r>
      <w:r>
        <w:t>Mesmo no modo não-interativo?</w:t>
      </w:r>
    </w:p>
  </w:comment>
  <w:comment w:id="73" w:author="Marcel Hugo" w:date="2023-04-17T11:10:00Z" w:initials="MH">
    <w:p w14:paraId="104FFD29" w14:textId="77777777" w:rsidR="00342DC3" w:rsidRDefault="00342DC3" w:rsidP="00E23DBF">
      <w:pPr>
        <w:pStyle w:val="Textodecomentrio"/>
      </w:pPr>
      <w:r>
        <w:rPr>
          <w:rStyle w:val="Refdecomentrio"/>
        </w:rPr>
        <w:annotationRef/>
      </w:r>
      <w:r>
        <w:t>E quais os resultados?</w:t>
      </w:r>
    </w:p>
  </w:comment>
  <w:comment w:id="110" w:author="Marcel Hugo" w:date="2023-04-17T11:13:00Z" w:initials="MH">
    <w:p w14:paraId="6FAEF796" w14:textId="77777777" w:rsidR="00375430" w:rsidRDefault="00375430" w:rsidP="004A6745">
      <w:pPr>
        <w:pStyle w:val="Textodecomentrio"/>
      </w:pPr>
      <w:r>
        <w:rPr>
          <w:rStyle w:val="Refdecomentrio"/>
        </w:rPr>
        <w:annotationRef/>
      </w:r>
      <w:r>
        <w:t>Adiciona o que à base de conhecimento?</w:t>
      </w:r>
    </w:p>
  </w:comment>
  <w:comment w:id="126" w:author="Marcel Hugo" w:date="2023-04-17T11:15:00Z" w:initials="MH">
    <w:p w14:paraId="24FB1D4A" w14:textId="77777777" w:rsidR="00FF3887" w:rsidRDefault="00FF3887">
      <w:pPr>
        <w:pStyle w:val="Textodecomentrio"/>
      </w:pPr>
      <w:r>
        <w:rPr>
          <w:rStyle w:val="Refdecomentrio"/>
        </w:rPr>
        <w:annotationRef/>
      </w:r>
      <w:r>
        <w:t xml:space="preserve">Me parece que agrega pouco ao seu trabalho, pois são objetivos distintos. </w:t>
      </w:r>
    </w:p>
    <w:p w14:paraId="5AEF2DB0" w14:textId="77777777" w:rsidR="00FF3887" w:rsidRDefault="00FF3887" w:rsidP="00354516">
      <w:pPr>
        <w:pStyle w:val="Textodecomentrio"/>
      </w:pPr>
      <w:r>
        <w:t>Não consegue encontrar outro mais alinhado com o seu?</w:t>
      </w:r>
    </w:p>
  </w:comment>
  <w:comment w:id="127" w:author="Marcel Hugo" w:date="2023-04-17T11:17:00Z" w:initials="MH">
    <w:p w14:paraId="5353183D" w14:textId="77777777" w:rsidR="0020731C" w:rsidRDefault="0020731C">
      <w:pPr>
        <w:pStyle w:val="Textodecomentrio"/>
      </w:pPr>
      <w:r>
        <w:rPr>
          <w:rStyle w:val="Refdecomentrio"/>
        </w:rPr>
        <w:annotationRef/>
      </w:r>
      <w:r>
        <w:t>Costa usa esta expressão 'monolito'?</w:t>
      </w:r>
    </w:p>
    <w:p w14:paraId="03DDB984" w14:textId="77777777" w:rsidR="0020731C" w:rsidRDefault="0020731C" w:rsidP="00D412BD">
      <w:pPr>
        <w:pStyle w:val="Textodecomentrio"/>
      </w:pPr>
      <w:r>
        <w:t>Pois um sistema desktop ou cliente-servidor dificilmente será monolítico.</w:t>
      </w:r>
    </w:p>
  </w:comment>
  <w:comment w:id="128" w:author="Marcel Hugo" w:date="2023-04-17T11:18:00Z" w:initials="MH">
    <w:p w14:paraId="4D93307E" w14:textId="77777777" w:rsidR="00D36CB2" w:rsidRDefault="00D36CB2" w:rsidP="00465043">
      <w:pPr>
        <w:pStyle w:val="Textodecomentrio"/>
      </w:pPr>
      <w:r>
        <w:rPr>
          <w:rStyle w:val="Refdecomentrio"/>
        </w:rPr>
        <w:annotationRef/>
      </w:r>
      <w:r>
        <w:t>Orações muito longas...</w:t>
      </w:r>
    </w:p>
  </w:comment>
  <w:comment w:id="129" w:author="Marcel Hugo" w:date="2023-04-17T11:18:00Z" w:initials="MH">
    <w:p w14:paraId="515CD92D" w14:textId="77777777" w:rsidR="0070779D" w:rsidRDefault="0070779D" w:rsidP="000A08CD">
      <w:pPr>
        <w:pStyle w:val="Textodecomentrio"/>
      </w:pPr>
      <w:r>
        <w:rPr>
          <w:rStyle w:val="Refdecomentrio"/>
        </w:rPr>
        <w:annotationRef/>
      </w:r>
      <w:r>
        <w:t>Uma única oração.... Quebrar em algumas.</w:t>
      </w:r>
    </w:p>
  </w:comment>
  <w:comment w:id="131" w:author="Marcel Hugo" w:date="2023-04-17T11:20:00Z" w:initials="MH">
    <w:p w14:paraId="5EF40761" w14:textId="77777777" w:rsidR="00300F27" w:rsidRDefault="00300F27" w:rsidP="001E698D">
      <w:pPr>
        <w:pStyle w:val="Textodecomentrio"/>
      </w:pPr>
      <w:r>
        <w:rPr>
          <w:rStyle w:val="Refdecomentrio"/>
        </w:rPr>
        <w:annotationRef/>
      </w:r>
      <w:r>
        <w:t>Os novos não são JS e HTML?</w:t>
      </w:r>
    </w:p>
  </w:comment>
  <w:comment w:id="132" w:author="Marcel Hugo" w:date="2023-04-17T11:21:00Z" w:initials="MH">
    <w:p w14:paraId="110CABA3" w14:textId="77777777" w:rsidR="007A1372" w:rsidRDefault="007A1372" w:rsidP="00A51EDC">
      <w:pPr>
        <w:pStyle w:val="Textodecomentrio"/>
      </w:pPr>
      <w:r>
        <w:rPr>
          <w:rStyle w:val="Refdecomentrio"/>
        </w:rPr>
        <w:annotationRef/>
      </w:r>
      <w:r>
        <w:t>Melhorar. E não há outras contribuições?</w:t>
      </w:r>
    </w:p>
  </w:comment>
  <w:comment w:id="133" w:author="Marcel Hugo" w:date="2023-04-17T11:19:00Z" w:initials="MH">
    <w:p w14:paraId="1803FAA0" w14:textId="4D0C16E2" w:rsidR="00FF0A72" w:rsidRDefault="00FF0A72" w:rsidP="00A57371">
      <w:pPr>
        <w:pStyle w:val="Textodecomentrio"/>
      </w:pPr>
      <w:r>
        <w:rPr>
          <w:rStyle w:val="Refdecomentrio"/>
        </w:rPr>
        <w:annotationRef/>
      </w:r>
      <w:r>
        <w:t>O que você quer dizer com isto?</w:t>
      </w:r>
    </w:p>
  </w:comment>
  <w:comment w:id="134" w:author="Marcel Hugo" w:date="2023-04-17T11:24:00Z" w:initials="MH">
    <w:p w14:paraId="4DB316FE" w14:textId="77777777" w:rsidR="003A13D9" w:rsidRDefault="003A13D9" w:rsidP="00734148">
      <w:pPr>
        <w:pStyle w:val="Textodecomentrio"/>
      </w:pPr>
      <w:r>
        <w:rPr>
          <w:rStyle w:val="Refdecomentrio"/>
        </w:rPr>
        <w:annotationRef/>
      </w:r>
      <w:r>
        <w:t>Ao invés de etapas do seu trabalho/projeto, parece que criou o fluxo de atividades do seu software. Rever pensando no que você precisa desenvolver e realizar e não no que a ferramenta vai fazer.</w:t>
      </w:r>
    </w:p>
  </w:comment>
  <w:comment w:id="153" w:author="Marcel Hugo" w:date="2023-04-17T11:27:00Z" w:initials="MH">
    <w:p w14:paraId="13401DE5" w14:textId="77777777" w:rsidR="0059689F" w:rsidRDefault="0035030E">
      <w:pPr>
        <w:pStyle w:val="Textodecomentrio"/>
      </w:pPr>
      <w:r>
        <w:rPr>
          <w:rStyle w:val="Refdecomentrio"/>
        </w:rPr>
        <w:annotationRef/>
      </w:r>
      <w:r w:rsidR="0059689F">
        <w:t>Não consegui ligar essas 4 coisas:</w:t>
      </w:r>
    </w:p>
    <w:p w14:paraId="1DC7971C" w14:textId="77777777" w:rsidR="0059689F" w:rsidRDefault="0059689F">
      <w:pPr>
        <w:pStyle w:val="Textodecomentrio"/>
      </w:pPr>
      <w:r>
        <w:t>Relevância</w:t>
      </w:r>
    </w:p>
    <w:p w14:paraId="0CFCDA80" w14:textId="77777777" w:rsidR="0059689F" w:rsidRDefault="0059689F">
      <w:pPr>
        <w:pStyle w:val="Textodecomentrio"/>
      </w:pPr>
      <w:r>
        <w:t>Angular</w:t>
      </w:r>
    </w:p>
    <w:p w14:paraId="5B57255C" w14:textId="77777777" w:rsidR="0059689F" w:rsidRDefault="0059689F">
      <w:pPr>
        <w:pStyle w:val="Textodecomentrio"/>
      </w:pPr>
      <w:r>
        <w:t>Importância</w:t>
      </w:r>
    </w:p>
    <w:p w14:paraId="3941117D" w14:textId="77777777" w:rsidR="0059689F" w:rsidRDefault="0059689F">
      <w:pPr>
        <w:pStyle w:val="Textodecomentrio"/>
      </w:pPr>
      <w:r>
        <w:t>Vantagens</w:t>
      </w:r>
    </w:p>
    <w:p w14:paraId="1048C4CD" w14:textId="77777777" w:rsidR="0059689F" w:rsidRDefault="0059689F">
      <w:pPr>
        <w:pStyle w:val="Textodecomentrio"/>
      </w:pPr>
    </w:p>
    <w:p w14:paraId="1CAD9B18" w14:textId="77777777" w:rsidR="0059689F" w:rsidRDefault="0059689F" w:rsidP="00D22B28">
      <w:pPr>
        <w:pStyle w:val="Textodecomentrio"/>
      </w:pPr>
      <w:r>
        <w:t>Rever todo o parágrafo.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DE80DF" w15:done="0"/>
  <w15:commentEx w15:paraId="71D2C16B" w15:done="0"/>
  <w15:commentEx w15:paraId="22995C39" w15:done="0"/>
  <w15:commentEx w15:paraId="736E23AB" w15:done="0"/>
  <w15:commentEx w15:paraId="509C5E62" w15:done="0"/>
  <w15:commentEx w15:paraId="104FFD29" w15:done="0"/>
  <w15:commentEx w15:paraId="6FAEF796" w15:done="0"/>
  <w15:commentEx w15:paraId="5AEF2DB0" w15:done="0"/>
  <w15:commentEx w15:paraId="03DDB984" w15:done="0"/>
  <w15:commentEx w15:paraId="4D93307E" w15:done="0"/>
  <w15:commentEx w15:paraId="515CD92D" w15:done="0"/>
  <w15:commentEx w15:paraId="5EF40761" w15:done="0"/>
  <w15:commentEx w15:paraId="110CABA3" w15:done="0"/>
  <w15:commentEx w15:paraId="1803FAA0" w15:done="0"/>
  <w15:commentEx w15:paraId="4DB316FE" w15:done="0"/>
  <w15:commentEx w15:paraId="1CAD9B1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7A478" w16cex:dateUtc="2023-04-17T13:56:00Z"/>
  <w16cex:commentExtensible w16cex:durableId="27E7A586" w16cex:dateUtc="2023-04-17T14:01:00Z"/>
  <w16cex:commentExtensible w16cex:durableId="27E7A567" w16cex:dateUtc="2023-04-17T14:00:00Z"/>
  <w16cex:commentExtensible w16cex:durableId="27E7A64E" w16cex:dateUtc="2023-04-17T14:04:00Z"/>
  <w16cex:commentExtensible w16cex:durableId="27E7A697" w16cex:dateUtc="2023-04-17T14:05:00Z"/>
  <w16cex:commentExtensible w16cex:durableId="27E7A78F" w16cex:dateUtc="2023-04-17T14:10:00Z"/>
  <w16cex:commentExtensible w16cex:durableId="27E7A877" w16cex:dateUtc="2023-04-17T14:13:00Z"/>
  <w16cex:commentExtensible w16cex:durableId="27E7A8EB" w16cex:dateUtc="2023-04-17T14:15:00Z"/>
  <w16cex:commentExtensible w16cex:durableId="27E7A941" w16cex:dateUtc="2023-04-17T14:17:00Z"/>
  <w16cex:commentExtensible w16cex:durableId="27E7A96B" w16cex:dateUtc="2023-04-17T14:18:00Z"/>
  <w16cex:commentExtensible w16cex:durableId="27E7A993" w16cex:dateUtc="2023-04-17T14:18:00Z"/>
  <w16cex:commentExtensible w16cex:durableId="27E7A9E5" w16cex:dateUtc="2023-04-17T14:20:00Z"/>
  <w16cex:commentExtensible w16cex:durableId="27E7AA1D" w16cex:dateUtc="2023-04-17T14:21:00Z"/>
  <w16cex:commentExtensible w16cex:durableId="27E7A9C4" w16cex:dateUtc="2023-04-17T14:19:00Z"/>
  <w16cex:commentExtensible w16cex:durableId="27E7AAD7" w16cex:dateUtc="2023-04-17T14:24:00Z"/>
  <w16cex:commentExtensible w16cex:durableId="27E7AB86" w16cex:dateUtc="2023-04-17T14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DE80DF" w16cid:durableId="27E7A478"/>
  <w16cid:commentId w16cid:paraId="71D2C16B" w16cid:durableId="27E7A586"/>
  <w16cid:commentId w16cid:paraId="22995C39" w16cid:durableId="27E7A567"/>
  <w16cid:commentId w16cid:paraId="736E23AB" w16cid:durableId="27E7A64E"/>
  <w16cid:commentId w16cid:paraId="509C5E62" w16cid:durableId="27E7A697"/>
  <w16cid:commentId w16cid:paraId="104FFD29" w16cid:durableId="27E7A78F"/>
  <w16cid:commentId w16cid:paraId="6FAEF796" w16cid:durableId="27E7A877"/>
  <w16cid:commentId w16cid:paraId="5AEF2DB0" w16cid:durableId="27E7A8EB"/>
  <w16cid:commentId w16cid:paraId="03DDB984" w16cid:durableId="27E7A941"/>
  <w16cid:commentId w16cid:paraId="4D93307E" w16cid:durableId="27E7A96B"/>
  <w16cid:commentId w16cid:paraId="515CD92D" w16cid:durableId="27E7A993"/>
  <w16cid:commentId w16cid:paraId="5EF40761" w16cid:durableId="27E7A9E5"/>
  <w16cid:commentId w16cid:paraId="110CABA3" w16cid:durableId="27E7AA1D"/>
  <w16cid:commentId w16cid:paraId="1803FAA0" w16cid:durableId="27E7A9C4"/>
  <w16cid:commentId w16cid:paraId="4DB316FE" w16cid:durableId="27E7AAD7"/>
  <w16cid:commentId w16cid:paraId="1CAD9B18" w16cid:durableId="27E7AB8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C66B7" w14:textId="77777777" w:rsidR="000D77BF" w:rsidRDefault="000D77BF">
      <w:r>
        <w:separator/>
      </w:r>
    </w:p>
  </w:endnote>
  <w:endnote w:type="continuationSeparator" w:id="0">
    <w:p w14:paraId="55C957E7" w14:textId="77777777" w:rsidR="000D77BF" w:rsidRDefault="000D7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A9A53" w14:textId="77777777" w:rsidR="000D77BF" w:rsidRDefault="000D77BF">
      <w:r>
        <w:separator/>
      </w:r>
    </w:p>
  </w:footnote>
  <w:footnote w:type="continuationSeparator" w:id="0">
    <w:p w14:paraId="7F6B6FFB" w14:textId="77777777" w:rsidR="000D77BF" w:rsidRDefault="000D77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9BA590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6FB2A95"/>
    <w:multiLevelType w:val="hybridMultilevel"/>
    <w:tmpl w:val="98D80230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626A4850"/>
    <w:multiLevelType w:val="hybridMultilevel"/>
    <w:tmpl w:val="E9203512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636F63C6"/>
    <w:multiLevelType w:val="hybridMultilevel"/>
    <w:tmpl w:val="DBB6568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5"/>
  </w:num>
  <w:num w:numId="22">
    <w:abstractNumId w:val="6"/>
  </w:num>
  <w:num w:numId="23">
    <w:abstractNumId w:val="2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cel Hugo">
    <w15:presenceInfo w15:providerId="AD" w15:userId="S::marcel@furb.br::bc0e072c-ff8b-4c7a-a4d4-d4d7c09c97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3F"/>
    <w:rsid w:val="0000224C"/>
    <w:rsid w:val="00012922"/>
    <w:rsid w:val="0001575C"/>
    <w:rsid w:val="00017933"/>
    <w:rsid w:val="000179B5"/>
    <w:rsid w:val="00017B62"/>
    <w:rsid w:val="000204E7"/>
    <w:rsid w:val="000229F4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644"/>
    <w:rsid w:val="000667DF"/>
    <w:rsid w:val="00070B1B"/>
    <w:rsid w:val="0007209B"/>
    <w:rsid w:val="00075792"/>
    <w:rsid w:val="00080F9C"/>
    <w:rsid w:val="0008579A"/>
    <w:rsid w:val="00086AA8"/>
    <w:rsid w:val="0008732D"/>
    <w:rsid w:val="000944CD"/>
    <w:rsid w:val="0009735C"/>
    <w:rsid w:val="000A104C"/>
    <w:rsid w:val="000A1770"/>
    <w:rsid w:val="000A19DE"/>
    <w:rsid w:val="000A3EAB"/>
    <w:rsid w:val="000A6642"/>
    <w:rsid w:val="000B12B2"/>
    <w:rsid w:val="000B3868"/>
    <w:rsid w:val="000C1926"/>
    <w:rsid w:val="000C1A18"/>
    <w:rsid w:val="000C648D"/>
    <w:rsid w:val="000D1294"/>
    <w:rsid w:val="000D77BF"/>
    <w:rsid w:val="000D77C2"/>
    <w:rsid w:val="000E039E"/>
    <w:rsid w:val="000E19BF"/>
    <w:rsid w:val="000E27F9"/>
    <w:rsid w:val="000E2B1E"/>
    <w:rsid w:val="000E311F"/>
    <w:rsid w:val="000E3A68"/>
    <w:rsid w:val="000E6CE0"/>
    <w:rsid w:val="000F40DA"/>
    <w:rsid w:val="000F77E3"/>
    <w:rsid w:val="001075BB"/>
    <w:rsid w:val="00107B02"/>
    <w:rsid w:val="0011363A"/>
    <w:rsid w:val="00113A3F"/>
    <w:rsid w:val="001164FE"/>
    <w:rsid w:val="00121714"/>
    <w:rsid w:val="00125084"/>
    <w:rsid w:val="00125277"/>
    <w:rsid w:val="001375F7"/>
    <w:rsid w:val="00137811"/>
    <w:rsid w:val="00141070"/>
    <w:rsid w:val="001554E9"/>
    <w:rsid w:val="00162BF1"/>
    <w:rsid w:val="00162C17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B6E92"/>
    <w:rsid w:val="001B7631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0731C"/>
    <w:rsid w:val="00224BB2"/>
    <w:rsid w:val="00233C21"/>
    <w:rsid w:val="002343EE"/>
    <w:rsid w:val="00235240"/>
    <w:rsid w:val="0023646B"/>
    <w:rsid w:val="002368FD"/>
    <w:rsid w:val="002410F5"/>
    <w:rsid w:val="0024110F"/>
    <w:rsid w:val="002423AB"/>
    <w:rsid w:val="002440B0"/>
    <w:rsid w:val="0025685C"/>
    <w:rsid w:val="00266FC1"/>
    <w:rsid w:val="00272073"/>
    <w:rsid w:val="00276E8F"/>
    <w:rsid w:val="0027792D"/>
    <w:rsid w:val="00282723"/>
    <w:rsid w:val="00282788"/>
    <w:rsid w:val="0028617A"/>
    <w:rsid w:val="00290F8E"/>
    <w:rsid w:val="0029608A"/>
    <w:rsid w:val="002A254D"/>
    <w:rsid w:val="002A494D"/>
    <w:rsid w:val="002A6617"/>
    <w:rsid w:val="002A7E1B"/>
    <w:rsid w:val="002B0EDC"/>
    <w:rsid w:val="002B1EE5"/>
    <w:rsid w:val="002B4718"/>
    <w:rsid w:val="002E6A32"/>
    <w:rsid w:val="002E6DD1"/>
    <w:rsid w:val="002F027E"/>
    <w:rsid w:val="002F4A4E"/>
    <w:rsid w:val="002F6021"/>
    <w:rsid w:val="00300F27"/>
    <w:rsid w:val="00312CEA"/>
    <w:rsid w:val="00320BFA"/>
    <w:rsid w:val="0032378D"/>
    <w:rsid w:val="00324306"/>
    <w:rsid w:val="003255B3"/>
    <w:rsid w:val="003323B0"/>
    <w:rsid w:val="00335048"/>
    <w:rsid w:val="00340AD0"/>
    <w:rsid w:val="00340B6D"/>
    <w:rsid w:val="00340C8E"/>
    <w:rsid w:val="00342DC3"/>
    <w:rsid w:val="0034350C"/>
    <w:rsid w:val="00344540"/>
    <w:rsid w:val="00347AC5"/>
    <w:rsid w:val="0035030E"/>
    <w:rsid w:val="003519A3"/>
    <w:rsid w:val="00361159"/>
    <w:rsid w:val="00362443"/>
    <w:rsid w:val="00370113"/>
    <w:rsid w:val="0037046F"/>
    <w:rsid w:val="00375430"/>
    <w:rsid w:val="00377DA7"/>
    <w:rsid w:val="00383087"/>
    <w:rsid w:val="00386DA1"/>
    <w:rsid w:val="00392D41"/>
    <w:rsid w:val="003A13D9"/>
    <w:rsid w:val="003A2B7D"/>
    <w:rsid w:val="003A4A75"/>
    <w:rsid w:val="003A5366"/>
    <w:rsid w:val="003B647A"/>
    <w:rsid w:val="003C5262"/>
    <w:rsid w:val="003D38EB"/>
    <w:rsid w:val="003D398C"/>
    <w:rsid w:val="003D473B"/>
    <w:rsid w:val="003D4B35"/>
    <w:rsid w:val="003E4F19"/>
    <w:rsid w:val="003F5F25"/>
    <w:rsid w:val="00402DBA"/>
    <w:rsid w:val="0040436D"/>
    <w:rsid w:val="00410543"/>
    <w:rsid w:val="00414B3B"/>
    <w:rsid w:val="004173CC"/>
    <w:rsid w:val="0042356B"/>
    <w:rsid w:val="00423D59"/>
    <w:rsid w:val="0042420A"/>
    <w:rsid w:val="004243D2"/>
    <w:rsid w:val="00424610"/>
    <w:rsid w:val="00424AD5"/>
    <w:rsid w:val="00431C8E"/>
    <w:rsid w:val="00435424"/>
    <w:rsid w:val="00451B94"/>
    <w:rsid w:val="00455AED"/>
    <w:rsid w:val="00464F41"/>
    <w:rsid w:val="004661F2"/>
    <w:rsid w:val="00470C41"/>
    <w:rsid w:val="0047690F"/>
    <w:rsid w:val="00476C78"/>
    <w:rsid w:val="00482174"/>
    <w:rsid w:val="0048576D"/>
    <w:rsid w:val="00490A27"/>
    <w:rsid w:val="00493B1A"/>
    <w:rsid w:val="0049495C"/>
    <w:rsid w:val="00497EF6"/>
    <w:rsid w:val="004B42D8"/>
    <w:rsid w:val="004B6B8F"/>
    <w:rsid w:val="004B7511"/>
    <w:rsid w:val="004C248C"/>
    <w:rsid w:val="004E23CE"/>
    <w:rsid w:val="004E516B"/>
    <w:rsid w:val="004F3C47"/>
    <w:rsid w:val="00500539"/>
    <w:rsid w:val="00501298"/>
    <w:rsid w:val="00503373"/>
    <w:rsid w:val="00503F3F"/>
    <w:rsid w:val="00504693"/>
    <w:rsid w:val="00521DD5"/>
    <w:rsid w:val="005312EB"/>
    <w:rsid w:val="00536336"/>
    <w:rsid w:val="0054044B"/>
    <w:rsid w:val="00542ED7"/>
    <w:rsid w:val="00550D4A"/>
    <w:rsid w:val="00564A29"/>
    <w:rsid w:val="00564FBC"/>
    <w:rsid w:val="00566DD5"/>
    <w:rsid w:val="00567842"/>
    <w:rsid w:val="005705A9"/>
    <w:rsid w:val="00572864"/>
    <w:rsid w:val="00577913"/>
    <w:rsid w:val="00581BD6"/>
    <w:rsid w:val="0058482B"/>
    <w:rsid w:val="0058618A"/>
    <w:rsid w:val="005861E3"/>
    <w:rsid w:val="00587002"/>
    <w:rsid w:val="00591611"/>
    <w:rsid w:val="00592BA8"/>
    <w:rsid w:val="00594FF9"/>
    <w:rsid w:val="0059689F"/>
    <w:rsid w:val="005A362B"/>
    <w:rsid w:val="005A4952"/>
    <w:rsid w:val="005A4CE8"/>
    <w:rsid w:val="005B13D3"/>
    <w:rsid w:val="005B20A1"/>
    <w:rsid w:val="005B2478"/>
    <w:rsid w:val="005B2E12"/>
    <w:rsid w:val="005B5E3D"/>
    <w:rsid w:val="005C21FC"/>
    <w:rsid w:val="005C30AE"/>
    <w:rsid w:val="005E2FA2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5519"/>
    <w:rsid w:val="0062576D"/>
    <w:rsid w:val="00625788"/>
    <w:rsid w:val="00625CD0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59CA"/>
    <w:rsid w:val="00656C00"/>
    <w:rsid w:val="00661967"/>
    <w:rsid w:val="00661F61"/>
    <w:rsid w:val="00671B49"/>
    <w:rsid w:val="00674155"/>
    <w:rsid w:val="006746CA"/>
    <w:rsid w:val="006758EF"/>
    <w:rsid w:val="00684D5C"/>
    <w:rsid w:val="00695745"/>
    <w:rsid w:val="0069600B"/>
    <w:rsid w:val="006A0448"/>
    <w:rsid w:val="006A0A1A"/>
    <w:rsid w:val="006A6460"/>
    <w:rsid w:val="006B0760"/>
    <w:rsid w:val="006B104E"/>
    <w:rsid w:val="006B2802"/>
    <w:rsid w:val="006B2E5C"/>
    <w:rsid w:val="006B5AEA"/>
    <w:rsid w:val="006B6383"/>
    <w:rsid w:val="006B640D"/>
    <w:rsid w:val="006C61FA"/>
    <w:rsid w:val="006D0896"/>
    <w:rsid w:val="006D2982"/>
    <w:rsid w:val="006E25D2"/>
    <w:rsid w:val="006E3FC6"/>
    <w:rsid w:val="006E4E4E"/>
    <w:rsid w:val="006E5C25"/>
    <w:rsid w:val="00703507"/>
    <w:rsid w:val="0070391A"/>
    <w:rsid w:val="00706486"/>
    <w:rsid w:val="0070779D"/>
    <w:rsid w:val="0071198C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66A54"/>
    <w:rsid w:val="00770837"/>
    <w:rsid w:val="007722BF"/>
    <w:rsid w:val="0077580B"/>
    <w:rsid w:val="00781167"/>
    <w:rsid w:val="007854B3"/>
    <w:rsid w:val="0078787D"/>
    <w:rsid w:val="00787FA8"/>
    <w:rsid w:val="007944F8"/>
    <w:rsid w:val="007973E3"/>
    <w:rsid w:val="007A1372"/>
    <w:rsid w:val="007A1883"/>
    <w:rsid w:val="007A2A0B"/>
    <w:rsid w:val="007B2353"/>
    <w:rsid w:val="007D01B7"/>
    <w:rsid w:val="007D0720"/>
    <w:rsid w:val="007D10F2"/>
    <w:rsid w:val="007D207E"/>
    <w:rsid w:val="007D6DEC"/>
    <w:rsid w:val="007E23E8"/>
    <w:rsid w:val="007E46A1"/>
    <w:rsid w:val="007E730D"/>
    <w:rsid w:val="007E7311"/>
    <w:rsid w:val="007F20C0"/>
    <w:rsid w:val="007F38A6"/>
    <w:rsid w:val="007F403E"/>
    <w:rsid w:val="00802D0F"/>
    <w:rsid w:val="008072AC"/>
    <w:rsid w:val="00810CEA"/>
    <w:rsid w:val="00813F1A"/>
    <w:rsid w:val="0081402B"/>
    <w:rsid w:val="00814294"/>
    <w:rsid w:val="00820731"/>
    <w:rsid w:val="00822C51"/>
    <w:rsid w:val="008233E5"/>
    <w:rsid w:val="00833DE8"/>
    <w:rsid w:val="00833F47"/>
    <w:rsid w:val="008348C3"/>
    <w:rsid w:val="008373B4"/>
    <w:rsid w:val="008404C4"/>
    <w:rsid w:val="008412AF"/>
    <w:rsid w:val="00847162"/>
    <w:rsid w:val="00847D37"/>
    <w:rsid w:val="0085001D"/>
    <w:rsid w:val="008548AE"/>
    <w:rsid w:val="00870802"/>
    <w:rsid w:val="00871A41"/>
    <w:rsid w:val="008845D9"/>
    <w:rsid w:val="00886D76"/>
    <w:rsid w:val="00897019"/>
    <w:rsid w:val="008A2661"/>
    <w:rsid w:val="008A3072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E0FA4"/>
    <w:rsid w:val="008E32CC"/>
    <w:rsid w:val="008F2DC1"/>
    <w:rsid w:val="008F70AD"/>
    <w:rsid w:val="008F7CE2"/>
    <w:rsid w:val="00900DB1"/>
    <w:rsid w:val="009022BF"/>
    <w:rsid w:val="00911CD9"/>
    <w:rsid w:val="00912B71"/>
    <w:rsid w:val="00917ED4"/>
    <w:rsid w:val="009261DE"/>
    <w:rsid w:val="0093009B"/>
    <w:rsid w:val="00931632"/>
    <w:rsid w:val="00932C92"/>
    <w:rsid w:val="009454E4"/>
    <w:rsid w:val="00946836"/>
    <w:rsid w:val="00960DC1"/>
    <w:rsid w:val="00963E60"/>
    <w:rsid w:val="0096683A"/>
    <w:rsid w:val="00967611"/>
    <w:rsid w:val="00984240"/>
    <w:rsid w:val="00986F68"/>
    <w:rsid w:val="00987F2B"/>
    <w:rsid w:val="00995B07"/>
    <w:rsid w:val="009A2619"/>
    <w:rsid w:val="009A5850"/>
    <w:rsid w:val="009B10D6"/>
    <w:rsid w:val="009B5CA6"/>
    <w:rsid w:val="009C7D36"/>
    <w:rsid w:val="009D65D0"/>
    <w:rsid w:val="009D7E91"/>
    <w:rsid w:val="009E135E"/>
    <w:rsid w:val="009E3C92"/>
    <w:rsid w:val="009E54F4"/>
    <w:rsid w:val="009E6D4E"/>
    <w:rsid w:val="009E71AD"/>
    <w:rsid w:val="009F2BFA"/>
    <w:rsid w:val="00A017C9"/>
    <w:rsid w:val="00A03A3D"/>
    <w:rsid w:val="00A045C4"/>
    <w:rsid w:val="00A074A6"/>
    <w:rsid w:val="00A101CC"/>
    <w:rsid w:val="00A10DFA"/>
    <w:rsid w:val="00A21708"/>
    <w:rsid w:val="00A22362"/>
    <w:rsid w:val="00A22B7E"/>
    <w:rsid w:val="00A249BA"/>
    <w:rsid w:val="00A307C7"/>
    <w:rsid w:val="00A42E83"/>
    <w:rsid w:val="00A44581"/>
    <w:rsid w:val="00A45093"/>
    <w:rsid w:val="00A50EAF"/>
    <w:rsid w:val="00A50EE0"/>
    <w:rsid w:val="00A602F9"/>
    <w:rsid w:val="00A650EE"/>
    <w:rsid w:val="00A662C8"/>
    <w:rsid w:val="00A7080C"/>
    <w:rsid w:val="00A71157"/>
    <w:rsid w:val="00A966E6"/>
    <w:rsid w:val="00AB2BE3"/>
    <w:rsid w:val="00AB53D9"/>
    <w:rsid w:val="00AB7834"/>
    <w:rsid w:val="00AC4D5F"/>
    <w:rsid w:val="00AD1D2C"/>
    <w:rsid w:val="00AD46BF"/>
    <w:rsid w:val="00AE0525"/>
    <w:rsid w:val="00AE08DB"/>
    <w:rsid w:val="00AE2729"/>
    <w:rsid w:val="00AE3148"/>
    <w:rsid w:val="00AE5AE2"/>
    <w:rsid w:val="00AE7343"/>
    <w:rsid w:val="00AF6265"/>
    <w:rsid w:val="00AF6471"/>
    <w:rsid w:val="00B00A13"/>
    <w:rsid w:val="00B00D69"/>
    <w:rsid w:val="00B00E04"/>
    <w:rsid w:val="00B05485"/>
    <w:rsid w:val="00B1458E"/>
    <w:rsid w:val="00B14C51"/>
    <w:rsid w:val="00B20021"/>
    <w:rsid w:val="00B20677"/>
    <w:rsid w:val="00B20B29"/>
    <w:rsid w:val="00B20FDE"/>
    <w:rsid w:val="00B3567B"/>
    <w:rsid w:val="00B42041"/>
    <w:rsid w:val="00B43FBF"/>
    <w:rsid w:val="00B44F11"/>
    <w:rsid w:val="00B51846"/>
    <w:rsid w:val="00B62979"/>
    <w:rsid w:val="00B70056"/>
    <w:rsid w:val="00B74D75"/>
    <w:rsid w:val="00B823A7"/>
    <w:rsid w:val="00B826A3"/>
    <w:rsid w:val="00B90FA5"/>
    <w:rsid w:val="00B919F1"/>
    <w:rsid w:val="00B93570"/>
    <w:rsid w:val="00BA2260"/>
    <w:rsid w:val="00BB468D"/>
    <w:rsid w:val="00BB6F6B"/>
    <w:rsid w:val="00BC0E8D"/>
    <w:rsid w:val="00BC4F18"/>
    <w:rsid w:val="00BE6551"/>
    <w:rsid w:val="00BF093B"/>
    <w:rsid w:val="00C00B88"/>
    <w:rsid w:val="00C06B2A"/>
    <w:rsid w:val="00C27E82"/>
    <w:rsid w:val="00C343CC"/>
    <w:rsid w:val="00C35E57"/>
    <w:rsid w:val="00C35E80"/>
    <w:rsid w:val="00C40AA2"/>
    <w:rsid w:val="00C4244F"/>
    <w:rsid w:val="00C458D3"/>
    <w:rsid w:val="00C632ED"/>
    <w:rsid w:val="00C66150"/>
    <w:rsid w:val="00C70EF5"/>
    <w:rsid w:val="00C73C09"/>
    <w:rsid w:val="00C756C5"/>
    <w:rsid w:val="00C82195"/>
    <w:rsid w:val="00C82CAE"/>
    <w:rsid w:val="00C8442E"/>
    <w:rsid w:val="00C85F42"/>
    <w:rsid w:val="00C930A8"/>
    <w:rsid w:val="00CA108B"/>
    <w:rsid w:val="00CA5C60"/>
    <w:rsid w:val="00CA6CDB"/>
    <w:rsid w:val="00CB5E13"/>
    <w:rsid w:val="00CC3524"/>
    <w:rsid w:val="00CC71C1"/>
    <w:rsid w:val="00CD27BE"/>
    <w:rsid w:val="00CD29E9"/>
    <w:rsid w:val="00CD4BBC"/>
    <w:rsid w:val="00CD6F0F"/>
    <w:rsid w:val="00CD7D1B"/>
    <w:rsid w:val="00CE0BB7"/>
    <w:rsid w:val="00CE3E9A"/>
    <w:rsid w:val="00CE3EE4"/>
    <w:rsid w:val="00CE5243"/>
    <w:rsid w:val="00CE708B"/>
    <w:rsid w:val="00CF26B7"/>
    <w:rsid w:val="00CF5C1B"/>
    <w:rsid w:val="00CF6E39"/>
    <w:rsid w:val="00CF72DA"/>
    <w:rsid w:val="00D03B57"/>
    <w:rsid w:val="00D06B46"/>
    <w:rsid w:val="00D0769A"/>
    <w:rsid w:val="00D15B4E"/>
    <w:rsid w:val="00D177E7"/>
    <w:rsid w:val="00D2079F"/>
    <w:rsid w:val="00D272C5"/>
    <w:rsid w:val="00D36CB2"/>
    <w:rsid w:val="00D447EF"/>
    <w:rsid w:val="00D50167"/>
    <w:rsid w:val="00D505E2"/>
    <w:rsid w:val="00D5150A"/>
    <w:rsid w:val="00D54F63"/>
    <w:rsid w:val="00D6498F"/>
    <w:rsid w:val="00D657A2"/>
    <w:rsid w:val="00D7463D"/>
    <w:rsid w:val="00D765F9"/>
    <w:rsid w:val="00D80F5A"/>
    <w:rsid w:val="00D83DE8"/>
    <w:rsid w:val="00D84943"/>
    <w:rsid w:val="00D9463A"/>
    <w:rsid w:val="00D94AE7"/>
    <w:rsid w:val="00D966B3"/>
    <w:rsid w:val="00D970F0"/>
    <w:rsid w:val="00DA32E0"/>
    <w:rsid w:val="00DA4540"/>
    <w:rsid w:val="00DA587E"/>
    <w:rsid w:val="00DA60F4"/>
    <w:rsid w:val="00DA72D4"/>
    <w:rsid w:val="00DB0F8B"/>
    <w:rsid w:val="00DB3052"/>
    <w:rsid w:val="00DB66B6"/>
    <w:rsid w:val="00DC2D17"/>
    <w:rsid w:val="00DD1C26"/>
    <w:rsid w:val="00DE0C94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04E64"/>
    <w:rsid w:val="00E14332"/>
    <w:rsid w:val="00E2252C"/>
    <w:rsid w:val="00E23560"/>
    <w:rsid w:val="00E25C10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4491"/>
    <w:rsid w:val="00E87D1D"/>
    <w:rsid w:val="00E93920"/>
    <w:rsid w:val="00E9647A"/>
    <w:rsid w:val="00E96A49"/>
    <w:rsid w:val="00E9731C"/>
    <w:rsid w:val="00EA08E0"/>
    <w:rsid w:val="00EA4E4C"/>
    <w:rsid w:val="00EB04B7"/>
    <w:rsid w:val="00EB43ED"/>
    <w:rsid w:val="00EB7992"/>
    <w:rsid w:val="00EC0104"/>
    <w:rsid w:val="00EC0184"/>
    <w:rsid w:val="00EC2D7A"/>
    <w:rsid w:val="00EC633A"/>
    <w:rsid w:val="00ED1B9D"/>
    <w:rsid w:val="00EE056F"/>
    <w:rsid w:val="00EF43F5"/>
    <w:rsid w:val="00EF6DB3"/>
    <w:rsid w:val="00EF74D7"/>
    <w:rsid w:val="00EF7BF1"/>
    <w:rsid w:val="00F0030C"/>
    <w:rsid w:val="00F00884"/>
    <w:rsid w:val="00F017AF"/>
    <w:rsid w:val="00F041C4"/>
    <w:rsid w:val="00F12C9E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1537"/>
    <w:rsid w:val="00F83A19"/>
    <w:rsid w:val="00F879A1"/>
    <w:rsid w:val="00F92FC4"/>
    <w:rsid w:val="00F93DAD"/>
    <w:rsid w:val="00F9793C"/>
    <w:rsid w:val="00FA0C14"/>
    <w:rsid w:val="00FA137A"/>
    <w:rsid w:val="00FA5504"/>
    <w:rsid w:val="00FB1C61"/>
    <w:rsid w:val="00FB4B02"/>
    <w:rsid w:val="00FC2831"/>
    <w:rsid w:val="00FC2D40"/>
    <w:rsid w:val="00FC3600"/>
    <w:rsid w:val="00FC4A9F"/>
    <w:rsid w:val="00FC565B"/>
    <w:rsid w:val="00FD1041"/>
    <w:rsid w:val="00FE006E"/>
    <w:rsid w:val="00FE108F"/>
    <w:rsid w:val="00FE1251"/>
    <w:rsid w:val="00FE197E"/>
    <w:rsid w:val="00FE487C"/>
    <w:rsid w:val="00FF0A72"/>
    <w:rsid w:val="00FF0DF1"/>
    <w:rsid w:val="00FF1592"/>
    <w:rsid w:val="00FF26AA"/>
    <w:rsid w:val="00FF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2A494D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  <w:pPrChange w:id="0" w:author="Marcel Hugo" w:date="2023-04-17T10:58:00Z">
        <w:pPr>
          <w:keepNext/>
          <w:keepLines/>
          <w:numPr>
            <w:numId w:val="1"/>
          </w:numPr>
          <w:tabs>
            <w:tab w:val="left" w:pos="284"/>
          </w:tabs>
          <w:spacing w:before="120" w:line="360" w:lineRule="auto"/>
          <w:ind w:left="284" w:hanging="284"/>
          <w:jc w:val="both"/>
          <w:outlineLvl w:val="0"/>
        </w:pPr>
      </w:pPrChange>
    </w:pPr>
    <w:rPr>
      <w:b/>
      <w:caps/>
      <w:sz w:val="20"/>
      <w:rPrChange w:id="0" w:author="Marcel Hugo" w:date="2023-04-17T10:58:00Z">
        <w:rPr>
          <w:b/>
          <w:caps/>
          <w:szCs w:val="24"/>
          <w:lang w:val="pt-BR" w:eastAsia="pt-BR" w:bidi="ar-SA"/>
        </w:rPr>
      </w:rPrChange>
    </w:rPr>
  </w:style>
  <w:style w:type="paragraph" w:styleId="Ttulo2">
    <w:name w:val="heading 2"/>
    <w:aliases w:val="TF-TÍTULO 2"/>
    <w:next w:val="TF-TEXTO"/>
    <w:link w:val="Ttulo2Char"/>
    <w:autoRedefine/>
    <w:qFormat/>
    <w:rsid w:val="00FE487C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  <w:pPrChange w:id="1" w:author="Marcel Hugo" w:date="2023-04-17T10:55:00Z">
        <w:pPr>
          <w:keepNext/>
          <w:keepLines/>
          <w:numPr>
            <w:ilvl w:val="1"/>
            <w:numId w:val="1"/>
          </w:numPr>
          <w:spacing w:before="120" w:after="120"/>
          <w:ind w:left="567" w:hanging="567"/>
          <w:jc w:val="both"/>
          <w:outlineLvl w:val="1"/>
        </w:pPr>
      </w:pPrChange>
    </w:pPr>
    <w:rPr>
      <w:caps/>
      <w:color w:val="000000"/>
      <w:rPrChange w:id="1" w:author="Marcel Hugo" w:date="2023-04-17T10:55:00Z">
        <w:rPr>
          <w:caps/>
          <w:color w:val="000000"/>
          <w:lang w:val="pt-BR" w:eastAsia="pt-BR" w:bidi="ar-SA"/>
        </w:rPr>
      </w:rPrChange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7D01B7"/>
    <w:pPr>
      <w:ind w:left="720"/>
      <w:contextualSpacing/>
    </w:pPr>
  </w:style>
  <w:style w:type="character" w:customStyle="1" w:styleId="Ttulo2Char">
    <w:name w:val="Título 2 Char"/>
    <w:aliases w:val="TF-TÍTULO 2 Char"/>
    <w:basedOn w:val="Fontepargpadro"/>
    <w:link w:val="Ttulo2"/>
    <w:rsid w:val="00FE487C"/>
    <w:rPr>
      <w:caps/>
      <w:color w:val="000000"/>
    </w:rPr>
  </w:style>
  <w:style w:type="character" w:styleId="MenoPendente">
    <w:name w:val="Unresolved Mention"/>
    <w:basedOn w:val="Fontepargpadro"/>
    <w:uiPriority w:val="99"/>
    <w:semiHidden/>
    <w:unhideWhenUsed/>
    <w:rsid w:val="00392D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yperlink" Target="https://github.com/ellamaolson/ngMigration-Assistant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yperlink" Target="https://github.com/dotnet/upgrade-assistant" TargetMode="Externa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update.angular.io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3220</Words>
  <Characters>17388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Nathan Reikdal Cervieri</cp:lastModifiedBy>
  <cp:revision>2</cp:revision>
  <cp:lastPrinted>2015-03-26T13:00:00Z</cp:lastPrinted>
  <dcterms:created xsi:type="dcterms:W3CDTF">2023-04-19T22:27:00Z</dcterms:created>
  <dcterms:modified xsi:type="dcterms:W3CDTF">2023-04-19T22:27:00Z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